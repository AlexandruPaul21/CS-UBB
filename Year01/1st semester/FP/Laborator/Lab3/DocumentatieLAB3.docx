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59C" w14:textId="160A3945" w:rsidR="00C763A1" w:rsidRPr="00D62ED7" w:rsidRDefault="00C763A1" w:rsidP="00C763A1">
      <w:pPr>
        <w:pStyle w:val="Heading1"/>
        <w:rPr>
          <w:rFonts w:ascii="Times New Roman" w:hAnsi="Times New Roman" w:cs="Times New Roman"/>
        </w:rPr>
      </w:pPr>
      <w:r w:rsidRPr="00D62ED7">
        <w:rPr>
          <w:rFonts w:ascii="Times New Roman" w:hAnsi="Times New Roman" w:cs="Times New Roman"/>
        </w:rPr>
        <w:t>Cerință</w:t>
      </w:r>
    </w:p>
    <w:p w14:paraId="4FC6EDF2" w14:textId="3387C23D" w:rsidR="00C763A1" w:rsidRPr="00D62ED7" w:rsidRDefault="0092620A" w:rsidP="00C763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2ED7">
        <w:rPr>
          <w:rFonts w:ascii="Times New Roman" w:hAnsi="Times New Roman" w:cs="Times New Roman"/>
          <w:sz w:val="24"/>
          <w:szCs w:val="24"/>
        </w:rPr>
        <w:t>Scrie</w:t>
      </w:r>
      <w:ins w:id="0" w:author="ALEXANDRU-PAUL SÎRBU" w:date="2021-10-07T19:35:00Z">
        <w:r w:rsidR="00742016">
          <w:rPr>
            <w:rFonts w:ascii="Times New Roman" w:hAnsi="Times New Roman" w:cs="Times New Roman"/>
            <w:sz w:val="24"/>
            <w:szCs w:val="24"/>
          </w:rPr>
          <w:t>ț</w:t>
        </w:r>
      </w:ins>
      <w:del w:id="1" w:author="ALEXANDRU-PAUL SÎRBU" w:date="2021-10-07T19:35:00Z">
        <w:r w:rsidRPr="00D62ED7" w:rsidDel="00742016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D62ED7">
        <w:rPr>
          <w:rFonts w:ascii="Times New Roman" w:hAnsi="Times New Roman" w:cs="Times New Roman"/>
          <w:sz w:val="24"/>
          <w:szCs w:val="24"/>
        </w:rPr>
        <w:t>i o aplica</w:t>
      </w:r>
      <w:ins w:id="2" w:author="ALEXANDRU-PAUL SÎRBU" w:date="2021-10-07T19:35:00Z">
        <w:r w:rsidR="00742016">
          <w:rPr>
            <w:rFonts w:ascii="Times New Roman" w:hAnsi="Times New Roman" w:cs="Times New Roman"/>
            <w:sz w:val="24"/>
            <w:szCs w:val="24"/>
          </w:rPr>
          <w:t>ț</w:t>
        </w:r>
      </w:ins>
      <w:del w:id="3" w:author="ALEXANDRU-PAUL SÎRBU" w:date="2021-10-07T19:35:00Z">
        <w:r w:rsidRPr="00D62ED7" w:rsidDel="00742016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D62ED7">
        <w:rPr>
          <w:rFonts w:ascii="Times New Roman" w:hAnsi="Times New Roman" w:cs="Times New Roman"/>
          <w:sz w:val="24"/>
          <w:szCs w:val="24"/>
        </w:rPr>
        <w:t>ie care are interfa</w:t>
      </w:r>
      <w:ins w:id="4" w:author="ALEXANDRU-PAUL SÎRBU" w:date="2021-10-07T19:35:00Z">
        <w:r w:rsidR="00742016">
          <w:rPr>
            <w:rFonts w:ascii="Times New Roman" w:hAnsi="Times New Roman" w:cs="Times New Roman"/>
            <w:sz w:val="24"/>
            <w:szCs w:val="24"/>
          </w:rPr>
          <w:t>ț</w:t>
        </w:r>
      </w:ins>
      <w:del w:id="5" w:author="ALEXANDRU-PAUL SÎRBU" w:date="2021-10-07T19:35:00Z">
        <w:r w:rsidRPr="00D62ED7" w:rsidDel="00742016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D62ED7">
        <w:rPr>
          <w:rFonts w:ascii="Times New Roman" w:hAnsi="Times New Roman" w:cs="Times New Roman"/>
          <w:sz w:val="24"/>
          <w:szCs w:val="24"/>
        </w:rPr>
        <w:t xml:space="preserve">a utilizator tip consolă cu un meniu: </w:t>
      </w:r>
    </w:p>
    <w:p w14:paraId="23E0C76F" w14:textId="020920BB" w:rsidR="00AD5E56" w:rsidRPr="00B53921" w:rsidRDefault="0092620A">
      <w:pPr>
        <w:pStyle w:val="ListParagraph"/>
        <w:numPr>
          <w:ilvl w:val="0"/>
          <w:numId w:val="1"/>
        </w:numPr>
        <w:rPr>
          <w:ins w:id="6" w:author="ALEXANDRU-PAUL SÎRBU" w:date="2021-10-07T19:37:00Z"/>
          <w:rFonts w:ascii="Times New Roman" w:hAnsi="Times New Roman" w:cs="Times New Roman"/>
          <w:sz w:val="24"/>
          <w:szCs w:val="24"/>
          <w:rPrChange w:id="7" w:author="ALEXANDRU-PAUL SÎRBU" w:date="2021-10-07T19:37:00Z">
            <w:rPr>
              <w:ins w:id="8" w:author="ALEXANDRU-PAUL SÎRBU" w:date="2021-10-07T19:37:00Z"/>
            </w:rPr>
          </w:rPrChange>
        </w:rPr>
        <w:pPrChange w:id="9" w:author="ALEXANDRU-PAUL SÎRBU" w:date="2021-10-07T19:37:00Z">
          <w:pPr>
            <w:ind w:firstLine="720"/>
          </w:pPr>
        </w:pPrChange>
      </w:pPr>
      <w:del w:id="10" w:author="ALEXANDRU-PAUL SÎRBU" w:date="2021-10-07T19:37:00Z">
        <w:r w:rsidRPr="00B53921" w:rsidDel="00B53921">
          <w:rPr>
            <w:rFonts w:ascii="Times New Roman" w:hAnsi="Times New Roman" w:cs="Times New Roman"/>
            <w:sz w:val="24"/>
            <w:szCs w:val="24"/>
            <w:rPrChange w:id="11" w:author="ALEXANDRU-PAUL SÎRBU" w:date="2021-10-07T19:37:00Z">
              <w:rPr/>
            </w:rPrChange>
          </w:rPr>
          <w:delText>1</w:delText>
        </w:r>
        <w:r w:rsidR="00AD5E56" w:rsidRPr="00B53921" w:rsidDel="00B53921">
          <w:rPr>
            <w:rFonts w:ascii="Times New Roman" w:hAnsi="Times New Roman" w:cs="Times New Roman"/>
            <w:sz w:val="24"/>
            <w:szCs w:val="24"/>
            <w:rPrChange w:id="12" w:author="ALEXANDRU-PAUL SÎRBU" w:date="2021-10-07T19:37:00Z">
              <w:rPr/>
            </w:rPrChange>
          </w:rPr>
          <w:delText>.</w:delText>
        </w:r>
        <w:r w:rsidRPr="00B53921" w:rsidDel="00B53921">
          <w:rPr>
            <w:rFonts w:ascii="Times New Roman" w:hAnsi="Times New Roman" w:cs="Times New Roman"/>
            <w:sz w:val="24"/>
            <w:szCs w:val="24"/>
            <w:rPrChange w:id="13" w:author="ALEXANDRU-PAUL SÎRBU" w:date="2021-10-07T19:37:00Z">
              <w:rPr/>
            </w:rPrChange>
          </w:rPr>
          <w:delText xml:space="preserve"> </w:delText>
        </w:r>
      </w:del>
      <w:r w:rsidRPr="00B53921">
        <w:rPr>
          <w:rFonts w:ascii="Times New Roman" w:hAnsi="Times New Roman" w:cs="Times New Roman"/>
          <w:sz w:val="24"/>
          <w:szCs w:val="24"/>
          <w:rPrChange w:id="14" w:author="ALEXANDRU-PAUL SÎRBU" w:date="2021-10-07T19:37:00Z">
            <w:rPr/>
          </w:rPrChange>
        </w:rPr>
        <w:t xml:space="preserve">Citirea unei liste de numere </w:t>
      </w:r>
      <w:ins w:id="15" w:author="ALEXANDRU-PAUL SÎRBU" w:date="2021-10-07T19:35:00Z">
        <w:r w:rsidR="00742016" w:rsidRPr="00B53921">
          <w:rPr>
            <w:rFonts w:ascii="Times New Roman" w:hAnsi="Times New Roman" w:cs="Times New Roman"/>
            <w:sz w:val="24"/>
            <w:szCs w:val="24"/>
            <w:rPrChange w:id="16" w:author="ALEXANDRU-PAUL SÎRBU" w:date="2021-10-07T19:37:00Z">
              <w:rPr/>
            </w:rPrChange>
          </w:rPr>
          <w:t>î</w:t>
        </w:r>
      </w:ins>
      <w:del w:id="17" w:author="ALEXANDRU-PAUL SÎRBU" w:date="2021-10-07T19:35:00Z">
        <w:r w:rsidRPr="00B53921" w:rsidDel="00742016">
          <w:rPr>
            <w:rFonts w:ascii="Times New Roman" w:hAnsi="Times New Roman" w:cs="Times New Roman"/>
            <w:sz w:val="24"/>
            <w:szCs w:val="24"/>
            <w:rPrChange w:id="18" w:author="ALEXANDRU-PAUL SÎRBU" w:date="2021-10-07T19:37:00Z">
              <w:rPr/>
            </w:rPrChange>
          </w:rPr>
          <w:delText>i</w:delText>
        </w:r>
      </w:del>
      <w:r w:rsidRPr="00B53921">
        <w:rPr>
          <w:rFonts w:ascii="Times New Roman" w:hAnsi="Times New Roman" w:cs="Times New Roman"/>
          <w:sz w:val="24"/>
          <w:szCs w:val="24"/>
          <w:rPrChange w:id="19" w:author="ALEXANDRU-PAUL SÎRBU" w:date="2021-10-07T19:37:00Z">
            <w:rPr/>
          </w:rPrChange>
        </w:rPr>
        <w:t xml:space="preserve">ntregi </w:t>
      </w:r>
    </w:p>
    <w:p w14:paraId="64BF0496" w14:textId="4F9DD3FC" w:rsidR="00B53921" w:rsidRPr="00B53921" w:rsidRDefault="00B53921">
      <w:pPr>
        <w:ind w:left="720"/>
        <w:rPr>
          <w:rFonts w:ascii="Times New Roman" w:hAnsi="Times New Roman" w:cs="Times New Roman"/>
          <w:sz w:val="24"/>
          <w:szCs w:val="24"/>
          <w:rPrChange w:id="20" w:author="ALEXANDRU-PAUL SÎRBU" w:date="2021-10-07T19:37:00Z">
            <w:rPr/>
          </w:rPrChange>
        </w:rPr>
        <w:pPrChange w:id="21" w:author="ALEXANDRU-PAUL SÎRBU" w:date="2021-10-07T19:37:00Z">
          <w:pPr>
            <w:ind w:firstLine="720"/>
          </w:pPr>
        </w:pPrChange>
      </w:pPr>
      <w:ins w:id="22" w:author="ALEXANDRU-PAUL SÎRBU" w:date="2021-10-07T19:37:00Z">
        <w:r>
          <w:rPr>
            <w:rFonts w:ascii="Times New Roman" w:hAnsi="Times New Roman" w:cs="Times New Roman"/>
            <w:sz w:val="24"/>
            <w:szCs w:val="24"/>
          </w:rPr>
          <w:t>Afișare subscvenței de lu</w:t>
        </w:r>
      </w:ins>
      <w:ins w:id="23" w:author="ALEXANDRU-PAUL SÎRBU" w:date="2021-10-07T19:38:00Z">
        <w:r>
          <w:rPr>
            <w:rFonts w:ascii="Times New Roman" w:hAnsi="Times New Roman" w:cs="Times New Roman"/>
            <w:sz w:val="24"/>
            <w:szCs w:val="24"/>
          </w:rPr>
          <w:t>ngime maximă cu proprietatea:</w:t>
        </w:r>
      </w:ins>
    </w:p>
    <w:p w14:paraId="69150CD7" w14:textId="3B168228" w:rsidR="00AD5E56" w:rsidRPr="00B64684" w:rsidRDefault="0092620A">
      <w:pPr>
        <w:ind w:left="720"/>
        <w:rPr>
          <w:rFonts w:ascii="Times New Roman" w:hAnsi="Times New Roman" w:cs="Times New Roman"/>
          <w:sz w:val="24"/>
          <w:szCs w:val="24"/>
        </w:rPr>
        <w:pPrChange w:id="24" w:author="ALEXANDRU-PAUL SÎRBU" w:date="2021-10-07T20:10:00Z">
          <w:pPr>
            <w:ind w:firstLine="720"/>
          </w:pPr>
        </w:pPrChange>
      </w:pPr>
      <w:r w:rsidRPr="00D62ED7">
        <w:rPr>
          <w:rFonts w:ascii="Times New Roman" w:hAnsi="Times New Roman" w:cs="Times New Roman"/>
          <w:sz w:val="24"/>
          <w:szCs w:val="24"/>
        </w:rPr>
        <w:t>2</w:t>
      </w:r>
      <w:r w:rsidR="00AD5E56" w:rsidRPr="00D62ED7">
        <w:rPr>
          <w:rFonts w:ascii="Times New Roman" w:hAnsi="Times New Roman" w:cs="Times New Roman"/>
          <w:sz w:val="24"/>
          <w:szCs w:val="24"/>
        </w:rPr>
        <w:t>.</w:t>
      </w:r>
      <w:ins w:id="25" w:author="ALEXANDRU-PAUL SÎRBU" w:date="2021-10-07T19:36:00Z">
        <w:r w:rsidR="0035046E">
          <w:rPr>
            <w:rFonts w:ascii="Times New Roman" w:hAnsi="Times New Roman" w:cs="Times New Roman"/>
            <w:sz w:val="24"/>
            <w:szCs w:val="24"/>
          </w:rPr>
          <w:t xml:space="preserve"> (10) </w:t>
        </w:r>
      </w:ins>
      <w:ins w:id="26" w:author="ALEXANDRU-PAUL SÎRBU" w:date="2021-10-07T20:06:00Z">
        <w:r w:rsidR="000D3921">
          <w:rPr>
            <w:rFonts w:ascii="Times New Roman" w:hAnsi="Times New Roman" w:cs="Times New Roman"/>
            <w:sz w:val="24"/>
            <w:szCs w:val="24"/>
          </w:rPr>
          <w:t>oricare ar fi un indice j, din subs</w:t>
        </w:r>
      </w:ins>
      <w:ins w:id="27" w:author="ALEXANDRU-PAUL SÎRBU" w:date="2021-10-07T20:07:00Z">
        <w:r w:rsidR="000D3921">
          <w:rPr>
            <w:rFonts w:ascii="Times New Roman" w:hAnsi="Times New Roman" w:cs="Times New Roman"/>
            <w:sz w:val="24"/>
            <w:szCs w:val="24"/>
          </w:rPr>
          <w:t>ecvență(j</w:t>
        </w:r>
      </w:ins>
      <w:ins w:id="28" w:author="ALEXANDRU-PAUL SÎRBU" w:date="2021-10-07T20:09:00Z">
        <w:r w:rsidR="002F3B75">
          <w:rPr>
            <w:rFonts w:ascii="Times New Roman" w:hAnsi="Times New Roman" w:cs="Times New Roman"/>
            <w:sz w:val="24"/>
            <w:szCs w:val="24"/>
          </w:rPr>
          <w:t>ϵ</w:t>
        </w:r>
        <w:r w:rsidR="002F3B75">
          <w:rPr>
            <w:rFonts w:ascii="Times New Roman" w:hAnsi="Times New Roman" w:cs="Times New Roman"/>
            <w:sz w:val="24"/>
            <w:szCs w:val="24"/>
            <w:lang w:val="en-US"/>
          </w:rPr>
          <w:t xml:space="preserve">[i,p-2], unde i- indicele de inceput, </w:t>
        </w:r>
      </w:ins>
      <w:ins w:id="29" w:author="ALEXANDRU-PAUL SÎRBU" w:date="2021-10-07T20:10:00Z">
        <w:r w:rsidR="00B64684">
          <w:rPr>
            <w:rFonts w:ascii="Times New Roman" w:hAnsi="Times New Roman" w:cs="Times New Roman"/>
            <w:sz w:val="24"/>
            <w:szCs w:val="24"/>
            <w:lang w:val="en-US"/>
          </w:rPr>
          <w:t xml:space="preserve">      </w:t>
        </w:r>
      </w:ins>
      <w:ins w:id="30" w:author="ALEXANDRU-PAUL SÎRBU" w:date="2021-10-07T20:09:00Z">
        <w:r w:rsidR="002F3B75">
          <w:rPr>
            <w:rFonts w:ascii="Times New Roman" w:hAnsi="Times New Roman" w:cs="Times New Roman"/>
            <w:sz w:val="24"/>
            <w:szCs w:val="24"/>
            <w:lang w:val="en-US"/>
          </w:rPr>
          <w:t>p</w:t>
        </w:r>
        <w:r w:rsidR="00B64684">
          <w:rPr>
            <w:rFonts w:ascii="Times New Roman" w:hAnsi="Times New Roman" w:cs="Times New Roman"/>
            <w:sz w:val="24"/>
            <w:szCs w:val="24"/>
            <w:lang w:val="en-US"/>
          </w:rPr>
          <w:t xml:space="preserve">-lungimea </w:t>
        </w:r>
      </w:ins>
      <w:ins w:id="31" w:author="ALEXANDRU-PAUL SÎRBU" w:date="2021-10-07T20:10:00Z">
        <w:r w:rsidR="00B64684">
          <w:rPr>
            <w:rFonts w:ascii="Times New Roman" w:hAnsi="Times New Roman" w:cs="Times New Roman"/>
            <w:sz w:val="24"/>
            <w:szCs w:val="24"/>
            <w:lang w:val="en-US"/>
          </w:rPr>
          <w:t>subsecven</w:t>
        </w:r>
        <w:r w:rsidR="00B64684">
          <w:rPr>
            <w:rFonts w:ascii="Times New Roman" w:hAnsi="Times New Roman" w:cs="Times New Roman"/>
            <w:sz w:val="24"/>
            <w:szCs w:val="24"/>
          </w:rPr>
          <w:t>ței</w:t>
        </w:r>
        <w:r w:rsidR="00D9289C">
          <w:rPr>
            <w:rFonts w:ascii="Times New Roman" w:hAnsi="Times New Roman" w:cs="Times New Roman"/>
            <w:sz w:val="24"/>
            <w:szCs w:val="24"/>
          </w:rPr>
          <w:t>) expresiile e1=x[j+1]-</w:t>
        </w:r>
      </w:ins>
      <w:ins w:id="32" w:author="ALEXANDRU-PAUL SÎRBU" w:date="2021-10-07T20:11:00Z">
        <w:r w:rsidR="00D9289C">
          <w:rPr>
            <w:rFonts w:ascii="Times New Roman" w:hAnsi="Times New Roman" w:cs="Times New Roman"/>
            <w:sz w:val="24"/>
            <w:szCs w:val="24"/>
          </w:rPr>
          <w:t>x</w:t>
        </w:r>
      </w:ins>
      <w:ins w:id="33" w:author="ALEXANDRU-PAUL SÎRBU" w:date="2021-10-07T20:10:00Z">
        <w:r w:rsidR="00D9289C">
          <w:rPr>
            <w:rFonts w:ascii="Times New Roman" w:hAnsi="Times New Roman" w:cs="Times New Roman"/>
            <w:sz w:val="24"/>
            <w:szCs w:val="24"/>
          </w:rPr>
          <w:t>[</w:t>
        </w:r>
      </w:ins>
      <w:ins w:id="34" w:author="ALEXANDRU-PAUL SÎRBU" w:date="2021-10-07T20:11:00Z">
        <w:r w:rsidR="00D9289C">
          <w:rPr>
            <w:rFonts w:ascii="Times New Roman" w:hAnsi="Times New Roman" w:cs="Times New Roman"/>
            <w:sz w:val="24"/>
            <w:szCs w:val="24"/>
          </w:rPr>
          <w:t>j] și e2=x[j+2]-x[j+1] au semne diferite</w:t>
        </w:r>
      </w:ins>
    </w:p>
    <w:p w14:paraId="24459CC8" w14:textId="65899F0E" w:rsidR="00AD5E56" w:rsidRPr="00D62ED7" w:rsidRDefault="00AD5E56" w:rsidP="00C763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2ED7">
        <w:rPr>
          <w:rFonts w:ascii="Times New Roman" w:hAnsi="Times New Roman" w:cs="Times New Roman"/>
          <w:sz w:val="24"/>
          <w:szCs w:val="24"/>
        </w:rPr>
        <w:t>3.</w:t>
      </w:r>
      <w:ins w:id="35" w:author="ALEXANDRU-PAUL SÎRBU" w:date="2021-10-07T19:36:00Z">
        <w:r w:rsidR="0035046E">
          <w:rPr>
            <w:rFonts w:ascii="Times New Roman" w:hAnsi="Times New Roman" w:cs="Times New Roman"/>
            <w:sz w:val="24"/>
            <w:szCs w:val="24"/>
          </w:rPr>
          <w:t xml:space="preserve"> (14)</w:t>
        </w:r>
      </w:ins>
      <w:ins w:id="36" w:author="ALEXANDRU-PAUL SÎRBU" w:date="2021-10-07T19:37:00Z">
        <w:r w:rsidR="00C1650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7" w:author="ALEXANDRU-PAUL SÎRBU" w:date="2021-10-07T19:39:00Z">
        <w:r w:rsidR="007A2898">
          <w:rPr>
            <w:rFonts w:ascii="Times New Roman" w:hAnsi="Times New Roman" w:cs="Times New Roman"/>
            <w:sz w:val="24"/>
            <w:szCs w:val="24"/>
          </w:rPr>
          <w:t xml:space="preserve">oricare două elemente consecutive </w:t>
        </w:r>
        <w:r w:rsidR="00550F2D">
          <w:rPr>
            <w:rFonts w:ascii="Times New Roman" w:hAnsi="Times New Roman" w:cs="Times New Roman"/>
            <w:sz w:val="24"/>
            <w:szCs w:val="24"/>
          </w:rPr>
          <w:t>au cel puțin 2 cifre distincte comune</w:t>
        </w:r>
      </w:ins>
    </w:p>
    <w:p w14:paraId="1DA6571B" w14:textId="7C992EA3" w:rsidR="008C418E" w:rsidRDefault="0092620A" w:rsidP="00C763A1">
      <w:pPr>
        <w:ind w:firstLine="720"/>
        <w:rPr>
          <w:ins w:id="38" w:author="ALEXANDRU-PAUL SÎRBU" w:date="2021-10-07T19:43:00Z"/>
          <w:rFonts w:ascii="Times New Roman" w:hAnsi="Times New Roman" w:cs="Times New Roman"/>
          <w:sz w:val="24"/>
          <w:szCs w:val="24"/>
        </w:rPr>
      </w:pPr>
      <w:r w:rsidRPr="00D62ED7">
        <w:rPr>
          <w:rFonts w:ascii="Times New Roman" w:hAnsi="Times New Roman" w:cs="Times New Roman"/>
          <w:sz w:val="24"/>
          <w:szCs w:val="24"/>
        </w:rPr>
        <w:t>4</w:t>
      </w:r>
      <w:r w:rsidR="00AD5E56" w:rsidRPr="00D62ED7">
        <w:rPr>
          <w:rFonts w:ascii="Times New Roman" w:hAnsi="Times New Roman" w:cs="Times New Roman"/>
          <w:sz w:val="24"/>
          <w:szCs w:val="24"/>
        </w:rPr>
        <w:t>.</w:t>
      </w:r>
      <w:r w:rsidRPr="00D62ED7">
        <w:rPr>
          <w:rFonts w:ascii="Times New Roman" w:hAnsi="Times New Roman" w:cs="Times New Roman"/>
          <w:sz w:val="24"/>
          <w:szCs w:val="24"/>
        </w:rPr>
        <w:t xml:space="preserve"> Ie</w:t>
      </w:r>
      <w:ins w:id="39" w:author="ALEXANDRU-PAUL SÎRBU" w:date="2021-10-07T19:35:00Z">
        <w:r w:rsidR="00742016">
          <w:rPr>
            <w:rFonts w:ascii="Times New Roman" w:hAnsi="Times New Roman" w:cs="Times New Roman"/>
            <w:sz w:val="24"/>
            <w:szCs w:val="24"/>
          </w:rPr>
          <w:t>ș</w:t>
        </w:r>
      </w:ins>
      <w:del w:id="40" w:author="ALEXANDRU-PAUL SÎRBU" w:date="2021-10-07T19:35:00Z">
        <w:r w:rsidRPr="00D62ED7" w:rsidDel="00742016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D62ED7">
        <w:rPr>
          <w:rFonts w:ascii="Times New Roman" w:hAnsi="Times New Roman" w:cs="Times New Roman"/>
          <w:sz w:val="24"/>
          <w:szCs w:val="24"/>
        </w:rPr>
        <w:t>ire din aplica</w:t>
      </w:r>
      <w:ins w:id="41" w:author="ALEXANDRU-PAUL SÎRBU" w:date="2021-10-07T19:35:00Z">
        <w:r w:rsidR="00742016">
          <w:rPr>
            <w:rFonts w:ascii="Times New Roman" w:hAnsi="Times New Roman" w:cs="Times New Roman"/>
            <w:sz w:val="24"/>
            <w:szCs w:val="24"/>
          </w:rPr>
          <w:t>ț</w:t>
        </w:r>
      </w:ins>
      <w:del w:id="42" w:author="ALEXANDRU-PAUL SÎRBU" w:date="2021-10-07T19:35:00Z">
        <w:r w:rsidRPr="00D62ED7" w:rsidDel="00742016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D62ED7">
        <w:rPr>
          <w:rFonts w:ascii="Times New Roman" w:hAnsi="Times New Roman" w:cs="Times New Roman"/>
          <w:sz w:val="24"/>
          <w:szCs w:val="24"/>
        </w:rPr>
        <w:t>ie.</w:t>
      </w:r>
    </w:p>
    <w:p w14:paraId="3191734D" w14:textId="1E485928" w:rsidR="000759B7" w:rsidRDefault="000759B7" w:rsidP="000759B7">
      <w:pPr>
        <w:pStyle w:val="Heading1"/>
        <w:rPr>
          <w:ins w:id="43" w:author="ALEXANDRU-PAUL SÎRBU" w:date="2021-10-07T19:43:00Z"/>
        </w:rPr>
      </w:pPr>
      <w:ins w:id="44" w:author="ALEXANDRU-PAUL SÎRBU" w:date="2021-10-07T19:43:00Z">
        <w:r>
          <w:t>Listă de funcționalități</w:t>
        </w:r>
      </w:ins>
    </w:p>
    <w:p w14:paraId="50D5B8A3" w14:textId="77777777" w:rsidR="00C1294A" w:rsidRPr="000759B7" w:rsidRDefault="000759B7" w:rsidP="000759B7">
      <w:pPr>
        <w:rPr>
          <w:ins w:id="45" w:author="ALEXANDRU-PAUL SÎRBU" w:date="2021-10-07T19:43:00Z"/>
        </w:rPr>
      </w:pPr>
      <w:ins w:id="46" w:author="ALEXANDRU-PAUL SÎRBU" w:date="2021-10-07T19:43:00Z">
        <w:r>
          <w:tab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47" w:author="ALEXANDRU-PAUL SÎRBU" w:date="2021-10-07T19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95"/>
        <w:gridCol w:w="8455"/>
        <w:tblGridChange w:id="48">
          <w:tblGrid>
            <w:gridCol w:w="4675"/>
            <w:gridCol w:w="4675"/>
          </w:tblGrid>
        </w:tblGridChange>
      </w:tblGrid>
      <w:tr w:rsidR="00C1294A" w14:paraId="3AD2AD29" w14:textId="77777777" w:rsidTr="00C1294A">
        <w:trPr>
          <w:ins w:id="49" w:author="ALEXANDRU-PAUL SÎRBU" w:date="2021-10-07T19:43:00Z"/>
        </w:trPr>
        <w:tc>
          <w:tcPr>
            <w:tcW w:w="895" w:type="dxa"/>
            <w:vAlign w:val="center"/>
            <w:tcPrChange w:id="50" w:author="ALEXANDRU-PAUL SÎRBU" w:date="2021-10-07T19:44:00Z">
              <w:tcPr>
                <w:tcW w:w="4675" w:type="dxa"/>
              </w:tcPr>
            </w:tcPrChange>
          </w:tcPr>
          <w:p w14:paraId="79752EBA" w14:textId="6302C597" w:rsidR="00C1294A" w:rsidRDefault="00C1294A">
            <w:pPr>
              <w:jc w:val="center"/>
              <w:rPr>
                <w:ins w:id="51" w:author="ALEXANDRU-PAUL SÎRBU" w:date="2021-10-07T19:43:00Z"/>
              </w:rPr>
              <w:pPrChange w:id="52" w:author="ALEXANDRU-PAUL SÎRBU" w:date="2021-10-07T19:44:00Z">
                <w:pPr/>
              </w:pPrChange>
            </w:pPr>
            <w:ins w:id="53" w:author="ALEXANDRU-PAUL SÎRBU" w:date="2021-10-07T19:44:00Z">
              <w:r>
                <w:t>F1</w:t>
              </w:r>
            </w:ins>
          </w:p>
        </w:tc>
        <w:tc>
          <w:tcPr>
            <w:tcW w:w="8455" w:type="dxa"/>
            <w:vAlign w:val="center"/>
            <w:tcPrChange w:id="54" w:author="ALEXANDRU-PAUL SÎRBU" w:date="2021-10-07T19:44:00Z">
              <w:tcPr>
                <w:tcW w:w="4675" w:type="dxa"/>
              </w:tcPr>
            </w:tcPrChange>
          </w:tcPr>
          <w:p w14:paraId="1F8E8D62" w14:textId="438FE9EA" w:rsidR="00C1294A" w:rsidRDefault="00C1294A">
            <w:pPr>
              <w:jc w:val="center"/>
              <w:rPr>
                <w:ins w:id="55" w:author="ALEXANDRU-PAUL SÎRBU" w:date="2021-10-07T19:43:00Z"/>
              </w:rPr>
              <w:pPrChange w:id="56" w:author="ALEXANDRU-PAUL SÎRBU" w:date="2021-10-07T19:44:00Z">
                <w:pPr/>
              </w:pPrChange>
            </w:pPr>
            <w:ins w:id="57" w:author="ALEXANDRU-PAUL SÎRBU" w:date="2021-10-07T19:45:00Z">
              <w:r>
                <w:t>Citirea unei liste de numere întregi</w:t>
              </w:r>
            </w:ins>
          </w:p>
        </w:tc>
      </w:tr>
      <w:tr w:rsidR="00C1294A" w14:paraId="0AAD563A" w14:textId="77777777" w:rsidTr="00C1294A">
        <w:trPr>
          <w:ins w:id="58" w:author="ALEXANDRU-PAUL SÎRBU" w:date="2021-10-07T19:43:00Z"/>
        </w:trPr>
        <w:tc>
          <w:tcPr>
            <w:tcW w:w="895" w:type="dxa"/>
            <w:vAlign w:val="center"/>
            <w:tcPrChange w:id="59" w:author="ALEXANDRU-PAUL SÎRBU" w:date="2021-10-07T19:44:00Z">
              <w:tcPr>
                <w:tcW w:w="4675" w:type="dxa"/>
              </w:tcPr>
            </w:tcPrChange>
          </w:tcPr>
          <w:p w14:paraId="3F49DF74" w14:textId="011D4250" w:rsidR="00C1294A" w:rsidRDefault="00C1294A">
            <w:pPr>
              <w:jc w:val="center"/>
              <w:rPr>
                <w:ins w:id="60" w:author="ALEXANDRU-PAUL SÎRBU" w:date="2021-10-07T19:43:00Z"/>
              </w:rPr>
              <w:pPrChange w:id="61" w:author="ALEXANDRU-PAUL SÎRBU" w:date="2021-10-07T19:44:00Z">
                <w:pPr/>
              </w:pPrChange>
            </w:pPr>
            <w:ins w:id="62" w:author="ALEXANDRU-PAUL SÎRBU" w:date="2021-10-07T19:44:00Z">
              <w:r>
                <w:t>F2</w:t>
              </w:r>
            </w:ins>
          </w:p>
        </w:tc>
        <w:tc>
          <w:tcPr>
            <w:tcW w:w="8455" w:type="dxa"/>
            <w:vAlign w:val="center"/>
            <w:tcPrChange w:id="63" w:author="ALEXANDRU-PAUL SÎRBU" w:date="2021-10-07T19:44:00Z">
              <w:tcPr>
                <w:tcW w:w="4675" w:type="dxa"/>
              </w:tcPr>
            </w:tcPrChange>
          </w:tcPr>
          <w:p w14:paraId="100E2BA7" w14:textId="2A6EBA85" w:rsidR="00C1294A" w:rsidRDefault="00304840">
            <w:pPr>
              <w:jc w:val="center"/>
              <w:rPr>
                <w:ins w:id="64" w:author="ALEXANDRU-PAUL SÎRBU" w:date="2021-10-07T19:43:00Z"/>
              </w:rPr>
              <w:pPrChange w:id="65" w:author="ALEXANDRU-PAUL SÎRBU" w:date="2021-10-07T19:44:00Z">
                <w:pPr/>
              </w:pPrChange>
            </w:pPr>
            <w:ins w:id="66" w:author="ALEXANDRU-PAUL SÎRBU" w:date="2021-10-07T19:46:00Z">
              <w:r>
                <w:t>Identificarea secvenței de lungime maximă</w:t>
              </w:r>
            </w:ins>
            <w:ins w:id="67" w:author="ALEXANDRU-PAUL SÎRBU" w:date="2021-10-07T20:11:00Z">
              <w:r w:rsidR="007B36FF">
                <w:t xml:space="preserve"> unde</w:t>
              </w:r>
            </w:ins>
            <w:ins w:id="68" w:author="ALEXANDRU-PAUL SÎRBU" w:date="2021-10-07T19:46:00Z">
              <w:r>
                <w:t xml:space="preserve"> </w:t>
              </w:r>
            </w:ins>
            <w:ins w:id="69" w:author="ALEXANDRU-PAUL SÎRBU" w:date="2021-10-07T20:11:00Z">
              <w:r w:rsidR="007B36FF">
                <w:rPr>
                  <w:rFonts w:ascii="Times New Roman" w:hAnsi="Times New Roman" w:cs="Times New Roman"/>
                  <w:sz w:val="24"/>
                  <w:szCs w:val="24"/>
                </w:rPr>
                <w:t>oricare ar fi un indice j, din subsecvență(jϵ</w:t>
              </w:r>
              <w:r w:rsidR="007B36F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[i,p-2], unde i- indicele de inceput, p-lungimea subsecven</w:t>
              </w:r>
              <w:r w:rsidR="007B36FF">
                <w:rPr>
                  <w:rFonts w:ascii="Times New Roman" w:hAnsi="Times New Roman" w:cs="Times New Roman"/>
                  <w:sz w:val="24"/>
                  <w:szCs w:val="24"/>
                </w:rPr>
                <w:t>ței) expresiile e1=x[j+1]-x[j] și e2=x[j+2]-x[j+1] au semne diferite</w:t>
              </w:r>
            </w:ins>
          </w:p>
        </w:tc>
      </w:tr>
      <w:tr w:rsidR="00C1294A" w14:paraId="2E13A96B" w14:textId="77777777" w:rsidTr="00C1294A">
        <w:trPr>
          <w:ins w:id="70" w:author="ALEXANDRU-PAUL SÎRBU" w:date="2021-10-07T19:43:00Z"/>
        </w:trPr>
        <w:tc>
          <w:tcPr>
            <w:tcW w:w="895" w:type="dxa"/>
            <w:vAlign w:val="center"/>
            <w:tcPrChange w:id="71" w:author="ALEXANDRU-PAUL SÎRBU" w:date="2021-10-07T19:44:00Z">
              <w:tcPr>
                <w:tcW w:w="4675" w:type="dxa"/>
              </w:tcPr>
            </w:tcPrChange>
          </w:tcPr>
          <w:p w14:paraId="36D19728" w14:textId="5245E053" w:rsidR="00C1294A" w:rsidRDefault="00C1294A">
            <w:pPr>
              <w:jc w:val="center"/>
              <w:rPr>
                <w:ins w:id="72" w:author="ALEXANDRU-PAUL SÎRBU" w:date="2021-10-07T19:43:00Z"/>
              </w:rPr>
              <w:pPrChange w:id="73" w:author="ALEXANDRU-PAUL SÎRBU" w:date="2021-10-07T19:44:00Z">
                <w:pPr/>
              </w:pPrChange>
            </w:pPr>
            <w:ins w:id="74" w:author="ALEXANDRU-PAUL SÎRBU" w:date="2021-10-07T19:44:00Z">
              <w:r>
                <w:t>F3</w:t>
              </w:r>
            </w:ins>
          </w:p>
        </w:tc>
        <w:tc>
          <w:tcPr>
            <w:tcW w:w="8455" w:type="dxa"/>
            <w:vAlign w:val="center"/>
            <w:tcPrChange w:id="75" w:author="ALEXANDRU-PAUL SÎRBU" w:date="2021-10-07T19:44:00Z">
              <w:tcPr>
                <w:tcW w:w="4675" w:type="dxa"/>
              </w:tcPr>
            </w:tcPrChange>
          </w:tcPr>
          <w:p w14:paraId="21A0BA31" w14:textId="79B4A455" w:rsidR="00C1294A" w:rsidRDefault="00572C1F">
            <w:pPr>
              <w:jc w:val="center"/>
              <w:rPr>
                <w:ins w:id="76" w:author="ALEXANDRU-PAUL SÎRBU" w:date="2021-10-07T19:43:00Z"/>
              </w:rPr>
              <w:pPrChange w:id="77" w:author="ALEXANDRU-PAUL SÎRBU" w:date="2021-10-07T19:44:00Z">
                <w:pPr/>
              </w:pPrChange>
            </w:pPr>
            <w:ins w:id="78" w:author="ALEXANDRU-PAUL SÎRBU" w:date="2021-10-07T19:45:00Z">
              <w:r>
                <w:t xml:space="preserve">Identificarea secvenței de lungime maximă în care oricare </w:t>
              </w:r>
            </w:ins>
            <w:ins w:id="79" w:author="ALEXANDRU-PAUL SÎRBU" w:date="2021-10-07T19:46:00Z">
              <w:r>
                <w:t>doua elemente consectuive au cel puțin 2 cifre distincte</w:t>
              </w:r>
            </w:ins>
            <w:ins w:id="80" w:author="ALEXANDRU-PAUL SÎRBU" w:date="2021-10-07T20:24:00Z">
              <w:r w:rsidR="00224131">
                <w:t xml:space="preserve"> egale</w:t>
              </w:r>
            </w:ins>
          </w:p>
        </w:tc>
      </w:tr>
      <w:tr w:rsidR="00C1294A" w14:paraId="1B3E86D6" w14:textId="77777777" w:rsidTr="00C1294A">
        <w:trPr>
          <w:ins w:id="81" w:author="ALEXANDRU-PAUL SÎRBU" w:date="2021-10-07T19:43:00Z"/>
        </w:trPr>
        <w:tc>
          <w:tcPr>
            <w:tcW w:w="895" w:type="dxa"/>
            <w:vAlign w:val="center"/>
            <w:tcPrChange w:id="82" w:author="ALEXANDRU-PAUL SÎRBU" w:date="2021-10-07T19:44:00Z">
              <w:tcPr>
                <w:tcW w:w="4675" w:type="dxa"/>
              </w:tcPr>
            </w:tcPrChange>
          </w:tcPr>
          <w:p w14:paraId="43572984" w14:textId="07213CA9" w:rsidR="00C1294A" w:rsidRDefault="00C1294A">
            <w:pPr>
              <w:jc w:val="center"/>
              <w:rPr>
                <w:ins w:id="83" w:author="ALEXANDRU-PAUL SÎRBU" w:date="2021-10-07T19:43:00Z"/>
              </w:rPr>
              <w:pPrChange w:id="84" w:author="ALEXANDRU-PAUL SÎRBU" w:date="2021-10-07T19:44:00Z">
                <w:pPr/>
              </w:pPrChange>
            </w:pPr>
            <w:ins w:id="85" w:author="ALEXANDRU-PAUL SÎRBU" w:date="2021-10-07T19:44:00Z">
              <w:r>
                <w:t>F4</w:t>
              </w:r>
            </w:ins>
          </w:p>
        </w:tc>
        <w:tc>
          <w:tcPr>
            <w:tcW w:w="8455" w:type="dxa"/>
            <w:vAlign w:val="center"/>
            <w:tcPrChange w:id="86" w:author="ALEXANDRU-PAUL SÎRBU" w:date="2021-10-07T19:44:00Z">
              <w:tcPr>
                <w:tcW w:w="4675" w:type="dxa"/>
              </w:tcPr>
            </w:tcPrChange>
          </w:tcPr>
          <w:p w14:paraId="01E076E9" w14:textId="582F3776" w:rsidR="00C1294A" w:rsidRDefault="00304840">
            <w:pPr>
              <w:jc w:val="center"/>
              <w:rPr>
                <w:ins w:id="87" w:author="ALEXANDRU-PAUL SÎRBU" w:date="2021-10-07T19:43:00Z"/>
              </w:rPr>
              <w:pPrChange w:id="88" w:author="ALEXANDRU-PAUL SÎRBU" w:date="2021-10-07T19:44:00Z">
                <w:pPr/>
              </w:pPrChange>
            </w:pPr>
            <w:ins w:id="89" w:author="ALEXANDRU-PAUL SÎRBU" w:date="2021-10-07T19:46:00Z">
              <w:r>
                <w:t>Ieșirea din aplicație</w:t>
              </w:r>
            </w:ins>
          </w:p>
        </w:tc>
      </w:tr>
    </w:tbl>
    <w:p w14:paraId="5891250D" w14:textId="3A55BDBA" w:rsidR="000759B7" w:rsidRDefault="000759B7" w:rsidP="000759B7">
      <w:pPr>
        <w:rPr>
          <w:ins w:id="90" w:author="ALEXANDRU-PAUL SÎRBU" w:date="2021-10-07T19:50:00Z"/>
        </w:rPr>
      </w:pPr>
    </w:p>
    <w:p w14:paraId="065C6EB4" w14:textId="78E47F49" w:rsidR="002D7E08" w:rsidRDefault="002D7E08" w:rsidP="002D7E08">
      <w:pPr>
        <w:pStyle w:val="Heading1"/>
        <w:rPr>
          <w:ins w:id="91" w:author="ALEXANDRU-PAUL SÎRBU" w:date="2021-10-07T19:51:00Z"/>
        </w:rPr>
      </w:pPr>
      <w:ins w:id="92" w:author="ALEXANDRU-PAUL SÎRBU" w:date="2021-10-07T19:50:00Z">
        <w:r>
          <w:t>F1. Citirea unei liste de numere întregi</w:t>
        </w:r>
      </w:ins>
    </w:p>
    <w:p w14:paraId="70F4103C" w14:textId="37D128FE" w:rsidR="00472C5F" w:rsidRDefault="00472C5F" w:rsidP="00472C5F">
      <w:pPr>
        <w:pStyle w:val="Heading2"/>
        <w:ind w:firstLine="720"/>
        <w:rPr>
          <w:ins w:id="93" w:author="ALEXANDRU-PAUL SÎRBU" w:date="2021-10-07T19:51:00Z"/>
        </w:rPr>
      </w:pPr>
      <w:ins w:id="94" w:author="ALEXANDRU-PAUL SÎRBU" w:date="2021-10-07T19:51:00Z">
        <w:r>
          <w:t>Scenariu de rulare</w:t>
        </w:r>
      </w:ins>
    </w:p>
    <w:tbl>
      <w:tblPr>
        <w:tblStyle w:val="TableGrid"/>
        <w:tblW w:w="9539" w:type="dxa"/>
        <w:tblLook w:val="04A0" w:firstRow="1" w:lastRow="0" w:firstColumn="1" w:lastColumn="0" w:noHBand="0" w:noVBand="1"/>
        <w:tblPrChange w:id="95" w:author="ALEXANDRU-PAUL SÎRBU" w:date="2021-10-07T19:5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79"/>
        <w:gridCol w:w="3180"/>
        <w:gridCol w:w="3180"/>
        <w:tblGridChange w:id="96">
          <w:tblGrid>
            <w:gridCol w:w="3116"/>
            <w:gridCol w:w="63"/>
            <w:gridCol w:w="3054"/>
            <w:gridCol w:w="126"/>
            <w:gridCol w:w="2991"/>
            <w:gridCol w:w="189"/>
          </w:tblGrid>
        </w:tblGridChange>
      </w:tblGrid>
      <w:tr w:rsidR="00472C5F" w14:paraId="7766E7A9" w14:textId="77777777" w:rsidTr="00472C5F">
        <w:trPr>
          <w:trHeight w:val="472"/>
          <w:ins w:id="97" w:author="ALEXANDRU-PAUL SÎRBU" w:date="2021-10-07T19:51:00Z"/>
          <w:trPrChange w:id="98" w:author="ALEXANDRU-PAUL SÎRBU" w:date="2021-10-07T19:51:00Z">
            <w:trPr>
              <w:gridAfter w:val="0"/>
            </w:trPr>
          </w:trPrChange>
        </w:trPr>
        <w:tc>
          <w:tcPr>
            <w:tcW w:w="3179" w:type="dxa"/>
            <w:vAlign w:val="center"/>
            <w:tcPrChange w:id="99" w:author="ALEXANDRU-PAUL SÎRBU" w:date="2021-10-07T19:51:00Z">
              <w:tcPr>
                <w:tcW w:w="3116" w:type="dxa"/>
              </w:tcPr>
            </w:tcPrChange>
          </w:tcPr>
          <w:p w14:paraId="46B1A476" w14:textId="5ACBCA7A" w:rsidR="00472C5F" w:rsidRDefault="00472C5F">
            <w:pPr>
              <w:jc w:val="center"/>
              <w:rPr>
                <w:ins w:id="100" w:author="ALEXANDRU-PAUL SÎRBU" w:date="2021-10-07T19:51:00Z"/>
              </w:rPr>
              <w:pPrChange w:id="101" w:author="ALEXANDRU-PAUL SÎRBU" w:date="2021-10-07T19:51:00Z">
                <w:pPr/>
              </w:pPrChange>
            </w:pPr>
            <w:ins w:id="102" w:author="ALEXANDRU-PAUL SÎRBU" w:date="2021-10-07T19:51:00Z">
              <w:r>
                <w:t>U</w:t>
              </w:r>
            </w:ins>
            <w:ins w:id="103" w:author="ALEXANDRU-PAUL SÎRBU" w:date="2021-10-07T19:52:00Z">
              <w:r>
                <w:t>tilizator</w:t>
              </w:r>
            </w:ins>
          </w:p>
        </w:tc>
        <w:tc>
          <w:tcPr>
            <w:tcW w:w="3180" w:type="dxa"/>
            <w:vAlign w:val="center"/>
            <w:tcPrChange w:id="104" w:author="ALEXANDRU-PAUL SÎRBU" w:date="2021-10-07T19:51:00Z">
              <w:tcPr>
                <w:tcW w:w="3117" w:type="dxa"/>
                <w:gridSpan w:val="2"/>
              </w:tcPr>
            </w:tcPrChange>
          </w:tcPr>
          <w:p w14:paraId="27FF2686" w14:textId="67BF863B" w:rsidR="00472C5F" w:rsidRDefault="00472C5F">
            <w:pPr>
              <w:jc w:val="center"/>
              <w:rPr>
                <w:ins w:id="105" w:author="ALEXANDRU-PAUL SÎRBU" w:date="2021-10-07T19:51:00Z"/>
              </w:rPr>
              <w:pPrChange w:id="106" w:author="ALEXANDRU-PAUL SÎRBU" w:date="2021-10-07T19:51:00Z">
                <w:pPr/>
              </w:pPrChange>
            </w:pPr>
            <w:ins w:id="107" w:author="ALEXANDRU-PAUL SÎRBU" w:date="2021-10-07T19:52:00Z">
              <w:r>
                <w:t xml:space="preserve">Program </w:t>
              </w:r>
            </w:ins>
          </w:p>
        </w:tc>
        <w:tc>
          <w:tcPr>
            <w:tcW w:w="3180" w:type="dxa"/>
            <w:vAlign w:val="center"/>
            <w:tcPrChange w:id="108" w:author="ALEXANDRU-PAUL SÎRBU" w:date="2021-10-07T19:51:00Z">
              <w:tcPr>
                <w:tcW w:w="3117" w:type="dxa"/>
                <w:gridSpan w:val="2"/>
              </w:tcPr>
            </w:tcPrChange>
          </w:tcPr>
          <w:p w14:paraId="0275AC7D" w14:textId="0EEEC9D7" w:rsidR="00472C5F" w:rsidRDefault="00472C5F">
            <w:pPr>
              <w:jc w:val="center"/>
              <w:rPr>
                <w:ins w:id="109" w:author="ALEXANDRU-PAUL SÎRBU" w:date="2021-10-07T19:51:00Z"/>
              </w:rPr>
              <w:pPrChange w:id="110" w:author="ALEXANDRU-PAUL SÎRBU" w:date="2021-10-07T19:51:00Z">
                <w:pPr/>
              </w:pPrChange>
            </w:pPr>
            <w:ins w:id="111" w:author="ALEXANDRU-PAUL SÎRBU" w:date="2021-10-07T19:52:00Z">
              <w:r>
                <w:t>Descriere</w:t>
              </w:r>
            </w:ins>
          </w:p>
        </w:tc>
      </w:tr>
      <w:tr w:rsidR="00472C5F" w14:paraId="3B283697" w14:textId="77777777" w:rsidTr="00472C5F">
        <w:trPr>
          <w:trHeight w:val="502"/>
          <w:ins w:id="112" w:author="ALEXANDRU-PAUL SÎRBU" w:date="2021-10-07T19:51:00Z"/>
          <w:trPrChange w:id="113" w:author="ALEXANDRU-PAUL SÎRBU" w:date="2021-10-07T19:51:00Z">
            <w:trPr>
              <w:gridAfter w:val="0"/>
            </w:trPr>
          </w:trPrChange>
        </w:trPr>
        <w:tc>
          <w:tcPr>
            <w:tcW w:w="3179" w:type="dxa"/>
            <w:vAlign w:val="center"/>
            <w:tcPrChange w:id="114" w:author="ALEXANDRU-PAUL SÎRBU" w:date="2021-10-07T19:51:00Z">
              <w:tcPr>
                <w:tcW w:w="3116" w:type="dxa"/>
              </w:tcPr>
            </w:tcPrChange>
          </w:tcPr>
          <w:p w14:paraId="41D23DB3" w14:textId="77777777" w:rsidR="00472C5F" w:rsidRDefault="00472C5F">
            <w:pPr>
              <w:jc w:val="center"/>
              <w:rPr>
                <w:ins w:id="115" w:author="ALEXANDRU-PAUL SÎRBU" w:date="2021-10-07T19:51:00Z"/>
              </w:rPr>
              <w:pPrChange w:id="116" w:author="ALEXANDRU-PAUL SÎRBU" w:date="2021-10-07T19:51:00Z">
                <w:pPr/>
              </w:pPrChange>
            </w:pPr>
          </w:p>
        </w:tc>
        <w:tc>
          <w:tcPr>
            <w:tcW w:w="3180" w:type="dxa"/>
            <w:vAlign w:val="center"/>
            <w:tcPrChange w:id="117" w:author="ALEXANDRU-PAUL SÎRBU" w:date="2021-10-07T19:51:00Z">
              <w:tcPr>
                <w:tcW w:w="3117" w:type="dxa"/>
                <w:gridSpan w:val="2"/>
              </w:tcPr>
            </w:tcPrChange>
          </w:tcPr>
          <w:p w14:paraId="3995DDCF" w14:textId="7AB10E1F" w:rsidR="00472C5F" w:rsidRPr="00472C5F" w:rsidRDefault="00472C5F">
            <w:pPr>
              <w:jc w:val="center"/>
              <w:rPr>
                <w:ins w:id="118" w:author="ALEXANDRU-PAUL SÎRBU" w:date="2021-10-07T19:51:00Z"/>
              </w:rPr>
              <w:pPrChange w:id="119" w:author="ALEXANDRU-PAUL SÎRBU" w:date="2021-10-07T19:51:00Z">
                <w:pPr/>
              </w:pPrChange>
            </w:pPr>
            <w:ins w:id="120" w:author="ALEXANDRU-PAUL SÎRBU" w:date="2021-10-07T19:52:00Z">
              <w:r>
                <w:t xml:space="preserve">Meniu + </w:t>
              </w:r>
              <w:r>
                <w:rPr>
                  <w:lang w:val="en-US"/>
                </w:rPr>
                <w:t>“Op</w:t>
              </w:r>
              <w:r>
                <w:t>țiunea dvs. este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  <w:tcPrChange w:id="121" w:author="ALEXANDRU-PAUL SÎRBU" w:date="2021-10-07T19:51:00Z">
              <w:tcPr>
                <w:tcW w:w="3117" w:type="dxa"/>
                <w:gridSpan w:val="2"/>
              </w:tcPr>
            </w:tcPrChange>
          </w:tcPr>
          <w:p w14:paraId="456B299D" w14:textId="77777777" w:rsidR="00472C5F" w:rsidRDefault="00472C5F">
            <w:pPr>
              <w:jc w:val="center"/>
              <w:rPr>
                <w:ins w:id="122" w:author="ALEXANDRU-PAUL SÎRBU" w:date="2021-10-07T19:51:00Z"/>
              </w:rPr>
              <w:pPrChange w:id="123" w:author="ALEXANDRU-PAUL SÎRBU" w:date="2021-10-07T19:51:00Z">
                <w:pPr/>
              </w:pPrChange>
            </w:pPr>
          </w:p>
        </w:tc>
      </w:tr>
      <w:tr w:rsidR="00472C5F" w14:paraId="0426DB4D" w14:textId="77777777" w:rsidTr="00472C5F">
        <w:trPr>
          <w:trHeight w:val="472"/>
          <w:ins w:id="124" w:author="ALEXANDRU-PAUL SÎRBU" w:date="2021-10-07T19:51:00Z"/>
          <w:trPrChange w:id="125" w:author="ALEXANDRU-PAUL SÎRBU" w:date="2021-10-07T19:51:00Z">
            <w:trPr>
              <w:gridAfter w:val="0"/>
            </w:trPr>
          </w:trPrChange>
        </w:trPr>
        <w:tc>
          <w:tcPr>
            <w:tcW w:w="3179" w:type="dxa"/>
            <w:vAlign w:val="center"/>
            <w:tcPrChange w:id="126" w:author="ALEXANDRU-PAUL SÎRBU" w:date="2021-10-07T19:51:00Z">
              <w:tcPr>
                <w:tcW w:w="3116" w:type="dxa"/>
              </w:tcPr>
            </w:tcPrChange>
          </w:tcPr>
          <w:p w14:paraId="10C30E6F" w14:textId="39430C42" w:rsidR="00472C5F" w:rsidRDefault="00370E60">
            <w:pPr>
              <w:jc w:val="center"/>
              <w:rPr>
                <w:ins w:id="127" w:author="ALEXANDRU-PAUL SÎRBU" w:date="2021-10-07T19:51:00Z"/>
              </w:rPr>
              <w:pPrChange w:id="128" w:author="ALEXANDRU-PAUL SÎRBU" w:date="2021-10-07T19:51:00Z">
                <w:pPr/>
              </w:pPrChange>
            </w:pPr>
            <w:ins w:id="129" w:author="ALEXANDRU-PAUL SÎRBU" w:date="2021-10-07T19:52:00Z">
              <w:r>
                <w:t>1</w:t>
              </w:r>
            </w:ins>
          </w:p>
        </w:tc>
        <w:tc>
          <w:tcPr>
            <w:tcW w:w="3180" w:type="dxa"/>
            <w:vAlign w:val="center"/>
            <w:tcPrChange w:id="130" w:author="ALEXANDRU-PAUL SÎRBU" w:date="2021-10-07T19:51:00Z">
              <w:tcPr>
                <w:tcW w:w="3117" w:type="dxa"/>
                <w:gridSpan w:val="2"/>
              </w:tcPr>
            </w:tcPrChange>
          </w:tcPr>
          <w:p w14:paraId="260D680E" w14:textId="77777777" w:rsidR="00472C5F" w:rsidRDefault="00472C5F">
            <w:pPr>
              <w:jc w:val="center"/>
              <w:rPr>
                <w:ins w:id="131" w:author="ALEXANDRU-PAUL SÎRBU" w:date="2021-10-07T19:51:00Z"/>
              </w:rPr>
              <w:pPrChange w:id="132" w:author="ALEXANDRU-PAUL SÎRBU" w:date="2021-10-07T19:51:00Z">
                <w:pPr/>
              </w:pPrChange>
            </w:pPr>
          </w:p>
        </w:tc>
        <w:tc>
          <w:tcPr>
            <w:tcW w:w="3180" w:type="dxa"/>
            <w:vAlign w:val="center"/>
            <w:tcPrChange w:id="133" w:author="ALEXANDRU-PAUL SÎRBU" w:date="2021-10-07T19:51:00Z">
              <w:tcPr>
                <w:tcW w:w="3117" w:type="dxa"/>
                <w:gridSpan w:val="2"/>
              </w:tcPr>
            </w:tcPrChange>
          </w:tcPr>
          <w:p w14:paraId="6B5DAF9C" w14:textId="5555D1C4" w:rsidR="00472C5F" w:rsidRDefault="00370E60">
            <w:pPr>
              <w:jc w:val="center"/>
              <w:rPr>
                <w:ins w:id="134" w:author="ALEXANDRU-PAUL SÎRBU" w:date="2021-10-07T19:51:00Z"/>
              </w:rPr>
              <w:pPrChange w:id="135" w:author="ALEXANDRU-PAUL SÎRBU" w:date="2021-10-07T19:51:00Z">
                <w:pPr/>
              </w:pPrChange>
            </w:pPr>
            <w:ins w:id="136" w:author="ALEXANDRU-PAUL SÎRBU" w:date="2021-10-07T19:52:00Z">
              <w:r>
                <w:t>Utilizatorul introduce opțiunea 1</w:t>
              </w:r>
            </w:ins>
          </w:p>
        </w:tc>
      </w:tr>
      <w:tr w:rsidR="00472C5F" w14:paraId="2178E7BF" w14:textId="77777777" w:rsidTr="00472C5F">
        <w:trPr>
          <w:trHeight w:val="502"/>
          <w:ins w:id="137" w:author="ALEXANDRU-PAUL SÎRBU" w:date="2021-10-07T19:51:00Z"/>
          <w:trPrChange w:id="138" w:author="ALEXANDRU-PAUL SÎRBU" w:date="2021-10-07T19:51:00Z">
            <w:trPr>
              <w:gridAfter w:val="0"/>
            </w:trPr>
          </w:trPrChange>
        </w:trPr>
        <w:tc>
          <w:tcPr>
            <w:tcW w:w="3179" w:type="dxa"/>
            <w:vAlign w:val="center"/>
            <w:tcPrChange w:id="139" w:author="ALEXANDRU-PAUL SÎRBU" w:date="2021-10-07T19:51:00Z">
              <w:tcPr>
                <w:tcW w:w="3116" w:type="dxa"/>
              </w:tcPr>
            </w:tcPrChange>
          </w:tcPr>
          <w:p w14:paraId="61B7D48A" w14:textId="77777777" w:rsidR="00472C5F" w:rsidRDefault="00472C5F">
            <w:pPr>
              <w:jc w:val="center"/>
              <w:rPr>
                <w:ins w:id="140" w:author="ALEXANDRU-PAUL SÎRBU" w:date="2021-10-07T19:51:00Z"/>
              </w:rPr>
              <w:pPrChange w:id="141" w:author="ALEXANDRU-PAUL SÎRBU" w:date="2021-10-07T19:51:00Z">
                <w:pPr/>
              </w:pPrChange>
            </w:pPr>
          </w:p>
        </w:tc>
        <w:tc>
          <w:tcPr>
            <w:tcW w:w="3180" w:type="dxa"/>
            <w:vAlign w:val="center"/>
            <w:tcPrChange w:id="142" w:author="ALEXANDRU-PAUL SÎRBU" w:date="2021-10-07T19:51:00Z">
              <w:tcPr>
                <w:tcW w:w="3117" w:type="dxa"/>
                <w:gridSpan w:val="2"/>
              </w:tcPr>
            </w:tcPrChange>
          </w:tcPr>
          <w:p w14:paraId="64619B7B" w14:textId="095F6EEE" w:rsidR="00472C5F" w:rsidRPr="00370E60" w:rsidRDefault="00370E60">
            <w:pPr>
              <w:jc w:val="center"/>
              <w:rPr>
                <w:ins w:id="143" w:author="ALEXANDRU-PAUL SÎRBU" w:date="2021-10-07T19:51:00Z"/>
                <w:lang w:val="en-US"/>
                <w:rPrChange w:id="144" w:author="ALEXANDRU-PAUL SÎRBU" w:date="2021-10-07T19:53:00Z">
                  <w:rPr>
                    <w:ins w:id="145" w:author="ALEXANDRU-PAUL SÎRBU" w:date="2021-10-07T19:51:00Z"/>
                  </w:rPr>
                </w:rPrChange>
              </w:rPr>
              <w:pPrChange w:id="146" w:author="ALEXANDRU-PAUL SÎRBU" w:date="2021-10-07T19:51:00Z">
                <w:pPr/>
              </w:pPrChange>
            </w:pPr>
            <w:ins w:id="147" w:author="ALEXANDRU-PAUL SÎRBU" w:date="2021-10-07T19:53:00Z">
              <w:r>
                <w:rPr>
                  <w:lang w:val="en-US"/>
                </w:rPr>
                <w:t>“</w:t>
              </w:r>
              <w:r w:rsidR="00DC70CD">
                <w:t>Introduceți lista în formatul dat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  <w:tcPrChange w:id="148" w:author="ALEXANDRU-PAUL SÎRBU" w:date="2021-10-07T19:51:00Z">
              <w:tcPr>
                <w:tcW w:w="3117" w:type="dxa"/>
                <w:gridSpan w:val="2"/>
              </w:tcPr>
            </w:tcPrChange>
          </w:tcPr>
          <w:p w14:paraId="0F96A65D" w14:textId="77777777" w:rsidR="00472C5F" w:rsidRDefault="00472C5F">
            <w:pPr>
              <w:jc w:val="center"/>
              <w:rPr>
                <w:ins w:id="149" w:author="ALEXANDRU-PAUL SÎRBU" w:date="2021-10-07T19:51:00Z"/>
              </w:rPr>
              <w:pPrChange w:id="150" w:author="ALEXANDRU-PAUL SÎRBU" w:date="2021-10-07T19:51:00Z">
                <w:pPr/>
              </w:pPrChange>
            </w:pPr>
          </w:p>
        </w:tc>
      </w:tr>
      <w:tr w:rsidR="00472C5F" w14:paraId="65386389" w14:textId="77777777" w:rsidTr="00472C5F">
        <w:trPr>
          <w:trHeight w:val="472"/>
          <w:ins w:id="151" w:author="ALEXANDRU-PAUL SÎRBU" w:date="2021-10-07T19:51:00Z"/>
          <w:trPrChange w:id="152" w:author="ALEXANDRU-PAUL SÎRBU" w:date="2021-10-07T19:51:00Z">
            <w:trPr>
              <w:gridAfter w:val="0"/>
            </w:trPr>
          </w:trPrChange>
        </w:trPr>
        <w:tc>
          <w:tcPr>
            <w:tcW w:w="3179" w:type="dxa"/>
            <w:vAlign w:val="center"/>
            <w:tcPrChange w:id="153" w:author="ALEXANDRU-PAUL SÎRBU" w:date="2021-10-07T19:51:00Z">
              <w:tcPr>
                <w:tcW w:w="3116" w:type="dxa"/>
              </w:tcPr>
            </w:tcPrChange>
          </w:tcPr>
          <w:p w14:paraId="365F5970" w14:textId="5B155A82" w:rsidR="00472C5F" w:rsidRDefault="00DC70CD">
            <w:pPr>
              <w:jc w:val="center"/>
              <w:rPr>
                <w:ins w:id="154" w:author="ALEXANDRU-PAUL SÎRBU" w:date="2021-10-07T19:51:00Z"/>
              </w:rPr>
              <w:pPrChange w:id="155" w:author="ALEXANDRU-PAUL SÎRBU" w:date="2021-10-07T19:51:00Z">
                <w:pPr/>
              </w:pPrChange>
            </w:pPr>
            <w:ins w:id="156" w:author="ALEXANDRU-PAUL SÎRBU" w:date="2021-10-07T19:53:00Z">
              <w:r>
                <w:t>6, -6, 3</w:t>
              </w:r>
            </w:ins>
          </w:p>
        </w:tc>
        <w:tc>
          <w:tcPr>
            <w:tcW w:w="3180" w:type="dxa"/>
            <w:vAlign w:val="center"/>
            <w:tcPrChange w:id="157" w:author="ALEXANDRU-PAUL SÎRBU" w:date="2021-10-07T19:51:00Z">
              <w:tcPr>
                <w:tcW w:w="3117" w:type="dxa"/>
                <w:gridSpan w:val="2"/>
              </w:tcPr>
            </w:tcPrChange>
          </w:tcPr>
          <w:p w14:paraId="02F6E95E" w14:textId="77777777" w:rsidR="00472C5F" w:rsidRDefault="00472C5F">
            <w:pPr>
              <w:jc w:val="center"/>
              <w:rPr>
                <w:ins w:id="158" w:author="ALEXANDRU-PAUL SÎRBU" w:date="2021-10-07T19:51:00Z"/>
              </w:rPr>
              <w:pPrChange w:id="159" w:author="ALEXANDRU-PAUL SÎRBU" w:date="2021-10-07T19:51:00Z">
                <w:pPr/>
              </w:pPrChange>
            </w:pPr>
          </w:p>
        </w:tc>
        <w:tc>
          <w:tcPr>
            <w:tcW w:w="3180" w:type="dxa"/>
            <w:vAlign w:val="center"/>
            <w:tcPrChange w:id="160" w:author="ALEXANDRU-PAUL SÎRBU" w:date="2021-10-07T19:51:00Z">
              <w:tcPr>
                <w:tcW w:w="3117" w:type="dxa"/>
                <w:gridSpan w:val="2"/>
              </w:tcPr>
            </w:tcPrChange>
          </w:tcPr>
          <w:p w14:paraId="55638028" w14:textId="6070A759" w:rsidR="00472C5F" w:rsidRDefault="003E172D">
            <w:pPr>
              <w:jc w:val="center"/>
              <w:rPr>
                <w:ins w:id="161" w:author="ALEXANDRU-PAUL SÎRBU" w:date="2021-10-07T19:51:00Z"/>
              </w:rPr>
              <w:pPrChange w:id="162" w:author="ALEXANDRU-PAUL SÎRBU" w:date="2021-10-07T19:51:00Z">
                <w:pPr/>
              </w:pPrChange>
            </w:pPr>
            <w:ins w:id="163" w:author="ALEXANDRU-PAUL SÎRBU" w:date="2021-10-07T19:53:00Z">
              <w:r>
                <w:t>Utilizatorul introdu</w:t>
              </w:r>
            </w:ins>
            <w:ins w:id="164" w:author="ALEXANDRU-PAUL SÎRBU" w:date="2021-10-07T19:54:00Z">
              <w:r>
                <w:t>ce lista de numere cerută</w:t>
              </w:r>
            </w:ins>
          </w:p>
        </w:tc>
      </w:tr>
      <w:tr w:rsidR="008D0E0D" w14:paraId="04D808A7" w14:textId="77777777" w:rsidTr="00472C5F">
        <w:trPr>
          <w:trHeight w:val="472"/>
          <w:ins w:id="165" w:author="ALEXANDRU-PAUL SÎRBU" w:date="2021-10-07T19:56:00Z"/>
        </w:trPr>
        <w:tc>
          <w:tcPr>
            <w:tcW w:w="3179" w:type="dxa"/>
            <w:vAlign w:val="center"/>
          </w:tcPr>
          <w:p w14:paraId="2C38B56B" w14:textId="77777777" w:rsidR="008D0E0D" w:rsidRDefault="008D0E0D" w:rsidP="00472C5F">
            <w:pPr>
              <w:jc w:val="center"/>
              <w:rPr>
                <w:ins w:id="166" w:author="ALEXANDRU-PAUL SÎRBU" w:date="2021-10-07T19:56:00Z"/>
              </w:rPr>
            </w:pPr>
          </w:p>
        </w:tc>
        <w:tc>
          <w:tcPr>
            <w:tcW w:w="3180" w:type="dxa"/>
            <w:vAlign w:val="center"/>
          </w:tcPr>
          <w:p w14:paraId="16948704" w14:textId="558A0912" w:rsidR="008D0E0D" w:rsidRPr="008D0E0D" w:rsidRDefault="008D0E0D" w:rsidP="00472C5F">
            <w:pPr>
              <w:jc w:val="center"/>
              <w:rPr>
                <w:ins w:id="167" w:author="ALEXANDRU-PAUL SÎRBU" w:date="2021-10-07T19:56:00Z"/>
              </w:rPr>
            </w:pPr>
            <w:ins w:id="168" w:author="ALEXANDRU-PAUL SÎRBU" w:date="2021-10-07T19:56:00Z">
              <w:r>
                <w:rPr>
                  <w:lang w:val="en-US"/>
                </w:rPr>
                <w:t>“Programul re</w:t>
              </w:r>
              <w:r>
                <w:t>ține șirul citit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5B0C6052" w14:textId="77777777" w:rsidR="008D0E0D" w:rsidRDefault="008D0E0D" w:rsidP="00472C5F">
            <w:pPr>
              <w:jc w:val="center"/>
              <w:rPr>
                <w:ins w:id="169" w:author="ALEXANDRU-PAUL SÎRBU" w:date="2021-10-07T19:56:00Z"/>
              </w:rPr>
            </w:pPr>
          </w:p>
        </w:tc>
      </w:tr>
    </w:tbl>
    <w:p w14:paraId="6E1E618D" w14:textId="0FEF5976" w:rsidR="00472C5F" w:rsidRDefault="00472C5F" w:rsidP="00472C5F">
      <w:pPr>
        <w:rPr>
          <w:ins w:id="170" w:author="ALEXANDRU-PAUL SÎRBU" w:date="2021-10-07T19:56:00Z"/>
        </w:rPr>
      </w:pPr>
    </w:p>
    <w:p w14:paraId="6C47CC52" w14:textId="2D7C5002" w:rsidR="009A47BA" w:rsidRDefault="009A47BA" w:rsidP="009A47BA">
      <w:pPr>
        <w:pStyle w:val="Heading2"/>
        <w:rPr>
          <w:ins w:id="171" w:author="ALEXANDRU-PAUL SÎRBU" w:date="2021-10-07T19:57:00Z"/>
        </w:rPr>
      </w:pPr>
      <w:ins w:id="172" w:author="ALEXANDRU-PAUL SÎRBU" w:date="2021-10-07T19:56:00Z">
        <w:r>
          <w:tab/>
          <w:t>L</w:t>
        </w:r>
      </w:ins>
      <w:ins w:id="173" w:author="ALEXANDRU-PAUL SÎRBU" w:date="2021-10-07T19:57:00Z">
        <w:r>
          <w:t>istă de funcționalități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74" w:author="ALEXANDRU-PAUL SÎRBU" w:date="2021-10-07T2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8725"/>
        <w:tblGridChange w:id="175">
          <w:tblGrid>
            <w:gridCol w:w="625"/>
            <w:gridCol w:w="4050"/>
            <w:gridCol w:w="4675"/>
          </w:tblGrid>
        </w:tblGridChange>
      </w:tblGrid>
      <w:tr w:rsidR="005C782F" w14:paraId="1DCD7632" w14:textId="77777777" w:rsidTr="003300CF">
        <w:trPr>
          <w:ins w:id="176" w:author="ALEXANDRU-PAUL SÎRBU" w:date="2021-10-07T19:57:00Z"/>
        </w:trPr>
        <w:tc>
          <w:tcPr>
            <w:tcW w:w="625" w:type="dxa"/>
            <w:vAlign w:val="center"/>
            <w:tcPrChange w:id="177" w:author="ALEXANDRU-PAUL SÎRBU" w:date="2021-10-07T20:00:00Z">
              <w:tcPr>
                <w:tcW w:w="4675" w:type="dxa"/>
                <w:gridSpan w:val="2"/>
              </w:tcPr>
            </w:tcPrChange>
          </w:tcPr>
          <w:p w14:paraId="3F2F2670" w14:textId="298ACA48" w:rsidR="005C782F" w:rsidRDefault="003300CF">
            <w:pPr>
              <w:jc w:val="center"/>
              <w:rPr>
                <w:ins w:id="178" w:author="ALEXANDRU-PAUL SÎRBU" w:date="2021-10-07T19:57:00Z"/>
              </w:rPr>
              <w:pPrChange w:id="179" w:author="ALEXANDRU-PAUL SÎRBU" w:date="2021-10-07T20:00:00Z">
                <w:pPr/>
              </w:pPrChange>
            </w:pPr>
            <w:ins w:id="180" w:author="ALEXANDRU-PAUL SÎRBU" w:date="2021-10-07T20:00:00Z">
              <w:r>
                <w:t>T1</w:t>
              </w:r>
            </w:ins>
          </w:p>
        </w:tc>
        <w:tc>
          <w:tcPr>
            <w:tcW w:w="8725" w:type="dxa"/>
            <w:vAlign w:val="center"/>
            <w:tcPrChange w:id="181" w:author="ALEXANDRU-PAUL SÎRBU" w:date="2021-10-07T20:00:00Z">
              <w:tcPr>
                <w:tcW w:w="4675" w:type="dxa"/>
              </w:tcPr>
            </w:tcPrChange>
          </w:tcPr>
          <w:p w14:paraId="0EE261C5" w14:textId="727029A2" w:rsidR="005C782F" w:rsidRDefault="001A348D">
            <w:pPr>
              <w:jc w:val="center"/>
              <w:rPr>
                <w:ins w:id="182" w:author="ALEXANDRU-PAUL SÎRBU" w:date="2021-10-07T19:57:00Z"/>
              </w:rPr>
              <w:pPrChange w:id="183" w:author="ALEXANDRU-PAUL SÎRBU" w:date="2021-10-07T20:00:00Z">
                <w:pPr/>
              </w:pPrChange>
            </w:pPr>
            <w:ins w:id="184" w:author="ALEXANDRU-PAUL SÎRBU" w:date="2021-10-07T20:01:00Z">
              <w:r>
                <w:t xml:space="preserve">Citirea liste de numere sub forma unui </w:t>
              </w:r>
              <w:r w:rsidR="003517E8">
                <w:t>string</w:t>
              </w:r>
            </w:ins>
          </w:p>
        </w:tc>
      </w:tr>
      <w:tr w:rsidR="005C782F" w14:paraId="4512C24C" w14:textId="77777777" w:rsidTr="003300CF">
        <w:trPr>
          <w:ins w:id="185" w:author="ALEXANDRU-PAUL SÎRBU" w:date="2021-10-07T19:57:00Z"/>
        </w:trPr>
        <w:tc>
          <w:tcPr>
            <w:tcW w:w="625" w:type="dxa"/>
            <w:vAlign w:val="center"/>
            <w:tcPrChange w:id="186" w:author="ALEXANDRU-PAUL SÎRBU" w:date="2021-10-07T20:00:00Z">
              <w:tcPr>
                <w:tcW w:w="4675" w:type="dxa"/>
                <w:gridSpan w:val="2"/>
              </w:tcPr>
            </w:tcPrChange>
          </w:tcPr>
          <w:p w14:paraId="6E3C1568" w14:textId="6C0D71EE" w:rsidR="005C782F" w:rsidRDefault="001A348D">
            <w:pPr>
              <w:jc w:val="center"/>
              <w:rPr>
                <w:ins w:id="187" w:author="ALEXANDRU-PAUL SÎRBU" w:date="2021-10-07T19:57:00Z"/>
              </w:rPr>
              <w:pPrChange w:id="188" w:author="ALEXANDRU-PAUL SÎRBU" w:date="2021-10-07T20:00:00Z">
                <w:pPr/>
              </w:pPrChange>
            </w:pPr>
            <w:ins w:id="189" w:author="ALEXANDRU-PAUL SÎRBU" w:date="2021-10-07T20:01:00Z">
              <w:r>
                <w:t>T2</w:t>
              </w:r>
            </w:ins>
          </w:p>
        </w:tc>
        <w:tc>
          <w:tcPr>
            <w:tcW w:w="8725" w:type="dxa"/>
            <w:vAlign w:val="center"/>
            <w:tcPrChange w:id="190" w:author="ALEXANDRU-PAUL SÎRBU" w:date="2021-10-07T20:00:00Z">
              <w:tcPr>
                <w:tcW w:w="4675" w:type="dxa"/>
              </w:tcPr>
            </w:tcPrChange>
          </w:tcPr>
          <w:p w14:paraId="120E2E4C" w14:textId="4DF7B3FE" w:rsidR="005C782F" w:rsidRDefault="003517E8">
            <w:pPr>
              <w:jc w:val="center"/>
              <w:rPr>
                <w:ins w:id="191" w:author="ALEXANDRU-PAUL SÎRBU" w:date="2021-10-07T19:57:00Z"/>
              </w:rPr>
              <w:pPrChange w:id="192" w:author="ALEXANDRU-PAUL SÎRBU" w:date="2021-10-07T20:00:00Z">
                <w:pPr/>
              </w:pPrChange>
            </w:pPr>
            <w:ins w:id="193" w:author="ALEXANDRU-PAUL SÎRBU" w:date="2021-10-07T20:01:00Z">
              <w:r>
                <w:t>Formarea listei de numere în memorie</w:t>
              </w:r>
            </w:ins>
          </w:p>
        </w:tc>
      </w:tr>
      <w:tr w:rsidR="004157AE" w14:paraId="5948FC50" w14:textId="77777777" w:rsidTr="003300CF">
        <w:trPr>
          <w:ins w:id="194" w:author="ALEXANDRU-PAUL SÎRBU" w:date="2021-10-07T20:23:00Z"/>
        </w:trPr>
        <w:tc>
          <w:tcPr>
            <w:tcW w:w="625" w:type="dxa"/>
            <w:vAlign w:val="center"/>
          </w:tcPr>
          <w:p w14:paraId="75879A4C" w14:textId="6D3BB45E" w:rsidR="004157AE" w:rsidRDefault="004157AE" w:rsidP="003300CF">
            <w:pPr>
              <w:jc w:val="center"/>
              <w:rPr>
                <w:ins w:id="195" w:author="ALEXANDRU-PAUL SÎRBU" w:date="2021-10-07T20:23:00Z"/>
              </w:rPr>
            </w:pPr>
            <w:ins w:id="196" w:author="ALEXANDRU-PAUL SÎRBU" w:date="2021-10-07T20:24:00Z">
              <w:r>
                <w:t>T3</w:t>
              </w:r>
            </w:ins>
          </w:p>
        </w:tc>
        <w:tc>
          <w:tcPr>
            <w:tcW w:w="8725" w:type="dxa"/>
            <w:vAlign w:val="center"/>
          </w:tcPr>
          <w:p w14:paraId="6E37446D" w14:textId="527B4277" w:rsidR="004157AE" w:rsidRDefault="004157AE" w:rsidP="003300CF">
            <w:pPr>
              <w:jc w:val="center"/>
              <w:rPr>
                <w:ins w:id="197" w:author="ALEXANDRU-PAUL SÎRBU" w:date="2021-10-07T20:23:00Z"/>
              </w:rPr>
            </w:pPr>
            <w:ins w:id="198" w:author="ALEXANDRU-PAUL SÎRBU" w:date="2021-10-07T20:24:00Z">
              <w:r>
                <w:t>Implementare interfață cu utilizatorul</w:t>
              </w:r>
            </w:ins>
          </w:p>
        </w:tc>
      </w:tr>
    </w:tbl>
    <w:p w14:paraId="15161CB8" w14:textId="69CA2F2B" w:rsidR="009A47BA" w:rsidRDefault="009A47BA" w:rsidP="009A47BA">
      <w:pPr>
        <w:rPr>
          <w:ins w:id="199" w:author="ALEXANDRU-PAUL SÎRBU" w:date="2021-10-07T20:02:00Z"/>
        </w:rPr>
      </w:pPr>
    </w:p>
    <w:p w14:paraId="44C3F7BB" w14:textId="77777777" w:rsidR="005651BD" w:rsidRDefault="00BC64A0" w:rsidP="00BC64A0">
      <w:pPr>
        <w:pStyle w:val="Heading2"/>
        <w:rPr>
          <w:ins w:id="200" w:author="ALEXANDRU-PAUL SÎRBU" w:date="2021-10-07T20:02:00Z"/>
        </w:rPr>
      </w:pPr>
      <w:ins w:id="201" w:author="ALEXANDRU-PAUL SÎRBU" w:date="2021-10-07T20:02:00Z">
        <w:r>
          <w:lastRenderedPageBreak/>
          <w:tab/>
        </w:r>
      </w:ins>
    </w:p>
    <w:p w14:paraId="0C8073D1" w14:textId="787F3FEA" w:rsidR="00BC64A0" w:rsidRDefault="00BC64A0">
      <w:pPr>
        <w:pStyle w:val="Heading2"/>
        <w:ind w:firstLine="720"/>
        <w:rPr>
          <w:ins w:id="202" w:author="ALEXANDRU-PAUL SÎRBU" w:date="2021-10-07T20:02:00Z"/>
        </w:rPr>
        <w:pPrChange w:id="203" w:author="ALEXANDRU-PAUL SÎRBU" w:date="2021-10-07T20:02:00Z">
          <w:pPr>
            <w:pStyle w:val="Heading2"/>
          </w:pPr>
        </w:pPrChange>
      </w:pPr>
      <w:ins w:id="204" w:author="ALEXANDRU-PAUL SÎRBU" w:date="2021-10-07T20:02:00Z">
        <w:r>
          <w:t>Cazuri de testare</w:t>
        </w:r>
      </w:ins>
    </w:p>
    <w:p w14:paraId="6A4CB398" w14:textId="0CDCBDF8" w:rsidR="00BC64A0" w:rsidRDefault="00BC64A0" w:rsidP="00BC64A0">
      <w:pPr>
        <w:rPr>
          <w:ins w:id="205" w:author="ALEXANDRU-PAUL SÎRBU" w:date="2021-10-07T20:02:00Z"/>
        </w:rPr>
      </w:pPr>
      <w:ins w:id="206" w:author="ALEXANDRU-PAUL SÎRBU" w:date="2021-10-07T20:02:00Z">
        <w:r>
          <w:tab/>
          <w:t>T1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07" w:author="ALEXANDRU-PAUL SÎRBU" w:date="2021-10-07T20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44"/>
        <w:gridCol w:w="2844"/>
        <w:tblGridChange w:id="208">
          <w:tblGrid>
            <w:gridCol w:w="2844"/>
            <w:gridCol w:w="1831"/>
            <w:gridCol w:w="1013"/>
            <w:gridCol w:w="3662"/>
          </w:tblGrid>
        </w:tblGridChange>
      </w:tblGrid>
      <w:tr w:rsidR="005651BD" w14:paraId="22891604" w14:textId="77777777" w:rsidTr="005651BD">
        <w:trPr>
          <w:trHeight w:val="325"/>
          <w:ins w:id="209" w:author="ALEXANDRU-PAUL SÎRBU" w:date="2021-10-07T20:03:00Z"/>
        </w:trPr>
        <w:tc>
          <w:tcPr>
            <w:tcW w:w="2844" w:type="dxa"/>
            <w:vAlign w:val="center"/>
            <w:tcPrChange w:id="210" w:author="ALEXANDRU-PAUL SÎRBU" w:date="2021-10-07T20:03:00Z">
              <w:tcPr>
                <w:tcW w:w="4675" w:type="dxa"/>
                <w:gridSpan w:val="2"/>
              </w:tcPr>
            </w:tcPrChange>
          </w:tcPr>
          <w:p w14:paraId="7BA5234A" w14:textId="5775A567" w:rsidR="005651BD" w:rsidRDefault="005651BD">
            <w:pPr>
              <w:jc w:val="center"/>
              <w:rPr>
                <w:ins w:id="211" w:author="ALEXANDRU-PAUL SÎRBU" w:date="2021-10-07T20:03:00Z"/>
              </w:rPr>
              <w:pPrChange w:id="212" w:author="ALEXANDRU-PAUL SÎRBU" w:date="2021-10-07T20:03:00Z">
                <w:pPr/>
              </w:pPrChange>
            </w:pPr>
            <w:ins w:id="213" w:author="ALEXANDRU-PAUL SÎRBU" w:date="2021-10-07T20:03:00Z">
              <w:r>
                <w:t>Intrare</w:t>
              </w:r>
            </w:ins>
          </w:p>
        </w:tc>
        <w:tc>
          <w:tcPr>
            <w:tcW w:w="2844" w:type="dxa"/>
            <w:vAlign w:val="center"/>
            <w:tcPrChange w:id="214" w:author="ALEXANDRU-PAUL SÎRBU" w:date="2021-10-07T20:03:00Z">
              <w:tcPr>
                <w:tcW w:w="4675" w:type="dxa"/>
                <w:gridSpan w:val="2"/>
              </w:tcPr>
            </w:tcPrChange>
          </w:tcPr>
          <w:p w14:paraId="0947CCD1" w14:textId="292728F3" w:rsidR="005651BD" w:rsidRDefault="005651BD">
            <w:pPr>
              <w:jc w:val="center"/>
              <w:rPr>
                <w:ins w:id="215" w:author="ALEXANDRU-PAUL SÎRBU" w:date="2021-10-07T20:03:00Z"/>
              </w:rPr>
              <w:pPrChange w:id="216" w:author="ALEXANDRU-PAUL SÎRBU" w:date="2021-10-07T20:03:00Z">
                <w:pPr/>
              </w:pPrChange>
            </w:pPr>
            <w:ins w:id="217" w:author="ALEXANDRU-PAUL SÎRBU" w:date="2021-10-07T20:03:00Z">
              <w:r>
                <w:t>Ieșire</w:t>
              </w:r>
            </w:ins>
          </w:p>
        </w:tc>
      </w:tr>
      <w:tr w:rsidR="005651BD" w14:paraId="0B88BBCC" w14:textId="77777777" w:rsidTr="005651BD">
        <w:trPr>
          <w:trHeight w:val="345"/>
          <w:ins w:id="218" w:author="ALEXANDRU-PAUL SÎRBU" w:date="2021-10-07T20:03:00Z"/>
        </w:trPr>
        <w:tc>
          <w:tcPr>
            <w:tcW w:w="2844" w:type="dxa"/>
            <w:vAlign w:val="center"/>
            <w:tcPrChange w:id="219" w:author="ALEXANDRU-PAUL SÎRBU" w:date="2021-10-07T20:03:00Z">
              <w:tcPr>
                <w:tcW w:w="4675" w:type="dxa"/>
                <w:gridSpan w:val="2"/>
              </w:tcPr>
            </w:tcPrChange>
          </w:tcPr>
          <w:p w14:paraId="001E51C0" w14:textId="5CEBB396" w:rsidR="005651BD" w:rsidRDefault="005651BD">
            <w:pPr>
              <w:jc w:val="center"/>
              <w:rPr>
                <w:ins w:id="220" w:author="ALEXANDRU-PAUL SÎRBU" w:date="2021-10-07T20:03:00Z"/>
              </w:rPr>
              <w:pPrChange w:id="221" w:author="ALEXANDRU-PAUL SÎRBU" w:date="2021-10-07T20:03:00Z">
                <w:pPr/>
              </w:pPrChange>
            </w:pPr>
            <w:ins w:id="222" w:author="ALEXANDRU-PAUL SÎRBU" w:date="2021-10-07T20:03:00Z">
              <w:r>
                <w:t>3,  5, 7, 9</w:t>
              </w:r>
            </w:ins>
          </w:p>
        </w:tc>
        <w:tc>
          <w:tcPr>
            <w:tcW w:w="2844" w:type="dxa"/>
            <w:vAlign w:val="center"/>
            <w:tcPrChange w:id="223" w:author="ALEXANDRU-PAUL SÎRBU" w:date="2021-10-07T20:03:00Z">
              <w:tcPr>
                <w:tcW w:w="4675" w:type="dxa"/>
                <w:gridSpan w:val="2"/>
              </w:tcPr>
            </w:tcPrChange>
          </w:tcPr>
          <w:p w14:paraId="2632F25E" w14:textId="7C806847" w:rsidR="005651BD" w:rsidRPr="00B759F4" w:rsidRDefault="00B759F4">
            <w:pPr>
              <w:jc w:val="center"/>
              <w:rPr>
                <w:ins w:id="224" w:author="ALEXANDRU-PAUL SÎRBU" w:date="2021-10-07T20:03:00Z"/>
              </w:rPr>
              <w:pPrChange w:id="225" w:author="ALEXANDRU-PAUL SÎRBU" w:date="2021-10-07T20:03:00Z">
                <w:pPr/>
              </w:pPrChange>
            </w:pPr>
            <w:ins w:id="226" w:author="ALEXANDRU-PAUL SÎRBU" w:date="2021-10-07T20:03:00Z">
              <w:r>
                <w:t>str=</w:t>
              </w:r>
              <w:r>
                <w:rPr>
                  <w:lang w:val="en-US"/>
                </w:rPr>
                <w:t>”3, 5, 7, 9”</w:t>
              </w:r>
            </w:ins>
          </w:p>
        </w:tc>
      </w:tr>
      <w:tr w:rsidR="005651BD" w14:paraId="055B4ED7" w14:textId="77777777" w:rsidTr="005651BD">
        <w:trPr>
          <w:trHeight w:val="325"/>
          <w:ins w:id="227" w:author="ALEXANDRU-PAUL SÎRBU" w:date="2021-10-07T20:03:00Z"/>
        </w:trPr>
        <w:tc>
          <w:tcPr>
            <w:tcW w:w="2844" w:type="dxa"/>
            <w:vAlign w:val="center"/>
            <w:tcPrChange w:id="228" w:author="ALEXANDRU-PAUL SÎRBU" w:date="2021-10-07T20:03:00Z">
              <w:tcPr>
                <w:tcW w:w="4675" w:type="dxa"/>
                <w:gridSpan w:val="2"/>
              </w:tcPr>
            </w:tcPrChange>
          </w:tcPr>
          <w:p w14:paraId="17993317" w14:textId="292628AE" w:rsidR="005651BD" w:rsidRDefault="00B759F4">
            <w:pPr>
              <w:jc w:val="center"/>
              <w:rPr>
                <w:ins w:id="229" w:author="ALEXANDRU-PAUL SÎRBU" w:date="2021-10-07T20:03:00Z"/>
              </w:rPr>
              <w:pPrChange w:id="230" w:author="ALEXANDRU-PAUL SÎRBU" w:date="2021-10-07T20:03:00Z">
                <w:pPr/>
              </w:pPrChange>
            </w:pPr>
            <w:ins w:id="231" w:author="ALEXANDRU-PAUL SÎRBU" w:date="2021-10-07T20:04:00Z">
              <w:r>
                <w:t>1, 2, 3, -4</w:t>
              </w:r>
            </w:ins>
          </w:p>
        </w:tc>
        <w:tc>
          <w:tcPr>
            <w:tcW w:w="2844" w:type="dxa"/>
            <w:vAlign w:val="center"/>
            <w:tcPrChange w:id="232" w:author="ALEXANDRU-PAUL SÎRBU" w:date="2021-10-07T20:03:00Z">
              <w:tcPr>
                <w:tcW w:w="4675" w:type="dxa"/>
                <w:gridSpan w:val="2"/>
              </w:tcPr>
            </w:tcPrChange>
          </w:tcPr>
          <w:p w14:paraId="6B49B2C0" w14:textId="196A092C" w:rsidR="005651BD" w:rsidRDefault="00B759F4">
            <w:pPr>
              <w:jc w:val="center"/>
              <w:rPr>
                <w:ins w:id="233" w:author="ALEXANDRU-PAUL SÎRBU" w:date="2021-10-07T20:03:00Z"/>
              </w:rPr>
              <w:pPrChange w:id="234" w:author="ALEXANDRU-PAUL SÎRBU" w:date="2021-10-07T20:03:00Z">
                <w:pPr/>
              </w:pPrChange>
            </w:pPr>
            <w:ins w:id="235" w:author="ALEXANDRU-PAUL SÎRBU" w:date="2021-10-07T20:03:00Z">
              <w:r>
                <w:t>str=</w:t>
              </w:r>
              <w:r>
                <w:rPr>
                  <w:lang w:val="en-US"/>
                </w:rPr>
                <w:t>”</w:t>
              </w:r>
            </w:ins>
            <w:ins w:id="236" w:author="ALEXANDRU-PAUL SÎRBU" w:date="2021-10-07T20:04:00Z">
              <w:r>
                <w:rPr>
                  <w:lang w:val="en-US"/>
                </w:rPr>
                <w:t>1, 2, 3, -4</w:t>
              </w:r>
            </w:ins>
            <w:ins w:id="237" w:author="ALEXANDRU-PAUL SÎRBU" w:date="2021-10-07T20:03:00Z">
              <w:r>
                <w:rPr>
                  <w:lang w:val="en-US"/>
                </w:rPr>
                <w:t>”</w:t>
              </w:r>
            </w:ins>
          </w:p>
        </w:tc>
      </w:tr>
      <w:tr w:rsidR="002F57A5" w14:paraId="0C5AD6ED" w14:textId="77777777" w:rsidTr="005651BD">
        <w:trPr>
          <w:trHeight w:val="325"/>
          <w:ins w:id="238" w:author="ALEXANDRU-PAUL SÎRBU" w:date="2021-10-07T21:21:00Z"/>
        </w:trPr>
        <w:tc>
          <w:tcPr>
            <w:tcW w:w="2844" w:type="dxa"/>
            <w:vAlign w:val="center"/>
          </w:tcPr>
          <w:p w14:paraId="7F747BD8" w14:textId="13F3F19B" w:rsidR="002F57A5" w:rsidRDefault="002F57A5">
            <w:pPr>
              <w:jc w:val="center"/>
              <w:rPr>
                <w:ins w:id="239" w:author="ALEXANDRU-PAUL SÎRBU" w:date="2021-10-07T21:21:00Z"/>
              </w:rPr>
            </w:pPr>
            <w:ins w:id="240" w:author="ALEXANDRU-PAUL SÎRBU" w:date="2021-10-07T21:21:00Z">
              <w:r>
                <w:t>-</w:t>
              </w:r>
            </w:ins>
          </w:p>
        </w:tc>
        <w:tc>
          <w:tcPr>
            <w:tcW w:w="2844" w:type="dxa"/>
            <w:vAlign w:val="center"/>
          </w:tcPr>
          <w:p w14:paraId="32C00A60" w14:textId="5B80BDDF" w:rsidR="002F57A5" w:rsidRDefault="002F57A5">
            <w:pPr>
              <w:jc w:val="center"/>
              <w:rPr>
                <w:ins w:id="241" w:author="ALEXANDRU-PAUL SÎRBU" w:date="2021-10-07T21:21:00Z"/>
              </w:rPr>
            </w:pPr>
            <w:ins w:id="242" w:author="ALEXANDRU-PAUL SÎRBU" w:date="2021-10-07T21:21:00Z">
              <w:r>
                <w:t>str=””</w:t>
              </w:r>
            </w:ins>
          </w:p>
        </w:tc>
      </w:tr>
    </w:tbl>
    <w:p w14:paraId="0B709389" w14:textId="42D3CE38" w:rsidR="005651BD" w:rsidRDefault="005651BD" w:rsidP="00BC64A0">
      <w:pPr>
        <w:rPr>
          <w:ins w:id="243" w:author="ALEXANDRU-PAUL SÎRBU" w:date="2021-10-07T20:04:00Z"/>
        </w:rPr>
      </w:pPr>
    </w:p>
    <w:p w14:paraId="529B17DA" w14:textId="4037EB26" w:rsidR="00F158AF" w:rsidRDefault="00F158AF" w:rsidP="00BC64A0">
      <w:pPr>
        <w:rPr>
          <w:ins w:id="244" w:author="ALEXANDRU-PAUL SÎRBU" w:date="2021-10-07T20:04:00Z"/>
        </w:rPr>
      </w:pPr>
      <w:ins w:id="245" w:author="ALEXANDRU-PAUL SÎRBU" w:date="2021-10-07T20:04:00Z">
        <w:r>
          <w:tab/>
          <w:t>T2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46" w:author="ALEXANDRU-PAUL SÎRBU" w:date="2021-10-07T20:0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61"/>
        <w:gridCol w:w="2861"/>
        <w:tblGridChange w:id="247">
          <w:tblGrid>
            <w:gridCol w:w="2861"/>
            <w:gridCol w:w="1814"/>
            <w:gridCol w:w="1047"/>
            <w:gridCol w:w="3628"/>
          </w:tblGrid>
        </w:tblGridChange>
      </w:tblGrid>
      <w:tr w:rsidR="00F158AF" w14:paraId="30E129CF" w14:textId="77777777" w:rsidTr="00F158AF">
        <w:trPr>
          <w:trHeight w:val="298"/>
          <w:ins w:id="248" w:author="ALEXANDRU-PAUL SÎRBU" w:date="2021-10-07T20:04:00Z"/>
        </w:trPr>
        <w:tc>
          <w:tcPr>
            <w:tcW w:w="2861" w:type="dxa"/>
            <w:vAlign w:val="center"/>
            <w:tcPrChange w:id="249" w:author="ALEXANDRU-PAUL SÎRBU" w:date="2021-10-07T20:04:00Z">
              <w:tcPr>
                <w:tcW w:w="4675" w:type="dxa"/>
                <w:gridSpan w:val="2"/>
              </w:tcPr>
            </w:tcPrChange>
          </w:tcPr>
          <w:p w14:paraId="69F65DD9" w14:textId="3AA3A110" w:rsidR="00F158AF" w:rsidRDefault="00F158AF">
            <w:pPr>
              <w:jc w:val="center"/>
              <w:rPr>
                <w:ins w:id="250" w:author="ALEXANDRU-PAUL SÎRBU" w:date="2021-10-07T20:04:00Z"/>
              </w:rPr>
              <w:pPrChange w:id="251" w:author="ALEXANDRU-PAUL SÎRBU" w:date="2021-10-07T20:04:00Z">
                <w:pPr/>
              </w:pPrChange>
            </w:pPr>
            <w:ins w:id="252" w:author="ALEXANDRU-PAUL SÎRBU" w:date="2021-10-07T20:04:00Z">
              <w:r>
                <w:t xml:space="preserve">Intrare </w:t>
              </w:r>
            </w:ins>
          </w:p>
        </w:tc>
        <w:tc>
          <w:tcPr>
            <w:tcW w:w="2861" w:type="dxa"/>
            <w:vAlign w:val="center"/>
            <w:tcPrChange w:id="253" w:author="ALEXANDRU-PAUL SÎRBU" w:date="2021-10-07T20:04:00Z">
              <w:tcPr>
                <w:tcW w:w="4675" w:type="dxa"/>
                <w:gridSpan w:val="2"/>
              </w:tcPr>
            </w:tcPrChange>
          </w:tcPr>
          <w:p w14:paraId="2B7B365C" w14:textId="4E4AD6BF" w:rsidR="00F158AF" w:rsidRDefault="00F158AF">
            <w:pPr>
              <w:jc w:val="center"/>
              <w:rPr>
                <w:ins w:id="254" w:author="ALEXANDRU-PAUL SÎRBU" w:date="2021-10-07T20:04:00Z"/>
              </w:rPr>
              <w:pPrChange w:id="255" w:author="ALEXANDRU-PAUL SÎRBU" w:date="2021-10-07T20:04:00Z">
                <w:pPr/>
              </w:pPrChange>
            </w:pPr>
            <w:ins w:id="256" w:author="ALEXANDRU-PAUL SÎRBU" w:date="2021-10-07T20:04:00Z">
              <w:r>
                <w:t>Ieșire</w:t>
              </w:r>
            </w:ins>
          </w:p>
        </w:tc>
      </w:tr>
      <w:tr w:rsidR="00F158AF" w14:paraId="2B7ACA72" w14:textId="77777777" w:rsidTr="00F158AF">
        <w:trPr>
          <w:trHeight w:val="317"/>
          <w:ins w:id="257" w:author="ALEXANDRU-PAUL SÎRBU" w:date="2021-10-07T20:04:00Z"/>
        </w:trPr>
        <w:tc>
          <w:tcPr>
            <w:tcW w:w="2861" w:type="dxa"/>
            <w:vAlign w:val="center"/>
            <w:tcPrChange w:id="258" w:author="ALEXANDRU-PAUL SÎRBU" w:date="2021-10-07T20:04:00Z">
              <w:tcPr>
                <w:tcW w:w="4675" w:type="dxa"/>
                <w:gridSpan w:val="2"/>
              </w:tcPr>
            </w:tcPrChange>
          </w:tcPr>
          <w:p w14:paraId="490DC17E" w14:textId="269620F2" w:rsidR="00F158AF" w:rsidRDefault="00F158AF">
            <w:pPr>
              <w:jc w:val="center"/>
              <w:rPr>
                <w:ins w:id="259" w:author="ALEXANDRU-PAUL SÎRBU" w:date="2021-10-07T20:04:00Z"/>
              </w:rPr>
              <w:pPrChange w:id="260" w:author="ALEXANDRU-PAUL SÎRBU" w:date="2021-10-07T20:04:00Z">
                <w:pPr/>
              </w:pPrChange>
            </w:pPr>
            <w:ins w:id="261" w:author="ALEXANDRU-PAUL SÎRBU" w:date="2021-10-07T20:04:00Z">
              <w:r>
                <w:t>3</w:t>
              </w:r>
            </w:ins>
            <w:ins w:id="262" w:author="ALEXANDRU-PAUL SÎRBU" w:date="2021-10-07T20:05:00Z">
              <w:r>
                <w:t>, 5, 7, 9</w:t>
              </w:r>
            </w:ins>
          </w:p>
        </w:tc>
        <w:tc>
          <w:tcPr>
            <w:tcW w:w="2861" w:type="dxa"/>
            <w:vAlign w:val="center"/>
            <w:tcPrChange w:id="263" w:author="ALEXANDRU-PAUL SÎRBU" w:date="2021-10-07T20:04:00Z">
              <w:tcPr>
                <w:tcW w:w="4675" w:type="dxa"/>
                <w:gridSpan w:val="2"/>
              </w:tcPr>
            </w:tcPrChange>
          </w:tcPr>
          <w:p w14:paraId="2FC4C9B4" w14:textId="658BA211" w:rsidR="00F158AF" w:rsidRPr="00F158AF" w:rsidRDefault="00F158AF">
            <w:pPr>
              <w:jc w:val="center"/>
              <w:rPr>
                <w:ins w:id="264" w:author="ALEXANDRU-PAUL SÎRBU" w:date="2021-10-07T20:04:00Z"/>
                <w:lang w:val="en-US"/>
                <w:rPrChange w:id="265" w:author="ALEXANDRU-PAUL SÎRBU" w:date="2021-10-07T20:05:00Z">
                  <w:rPr>
                    <w:ins w:id="266" w:author="ALEXANDRU-PAUL SÎRBU" w:date="2021-10-07T20:04:00Z"/>
                  </w:rPr>
                </w:rPrChange>
              </w:rPr>
              <w:pPrChange w:id="267" w:author="ALEXANDRU-PAUL SÎRBU" w:date="2021-10-07T20:04:00Z">
                <w:pPr/>
              </w:pPrChange>
            </w:pPr>
            <w:ins w:id="268" w:author="ALEXANDRU-PAUL SÎRBU" w:date="2021-10-07T20:05:00Z">
              <w:r>
                <w:t>List=</w:t>
              </w:r>
              <w:r>
                <w:rPr>
                  <w:lang w:val="en-US"/>
                </w:rPr>
                <w:t>[3,5,7,9]</w:t>
              </w:r>
            </w:ins>
          </w:p>
        </w:tc>
      </w:tr>
      <w:tr w:rsidR="00F158AF" w14:paraId="4648E772" w14:textId="77777777" w:rsidTr="00F158AF">
        <w:trPr>
          <w:trHeight w:val="298"/>
          <w:ins w:id="269" w:author="ALEXANDRU-PAUL SÎRBU" w:date="2021-10-07T20:04:00Z"/>
        </w:trPr>
        <w:tc>
          <w:tcPr>
            <w:tcW w:w="2861" w:type="dxa"/>
            <w:vAlign w:val="center"/>
            <w:tcPrChange w:id="270" w:author="ALEXANDRU-PAUL SÎRBU" w:date="2021-10-07T20:04:00Z">
              <w:tcPr>
                <w:tcW w:w="4675" w:type="dxa"/>
                <w:gridSpan w:val="2"/>
              </w:tcPr>
            </w:tcPrChange>
          </w:tcPr>
          <w:p w14:paraId="20B538E7" w14:textId="584F42FC" w:rsidR="00F158AF" w:rsidRDefault="00F158AF">
            <w:pPr>
              <w:jc w:val="center"/>
              <w:rPr>
                <w:ins w:id="271" w:author="ALEXANDRU-PAUL SÎRBU" w:date="2021-10-07T20:04:00Z"/>
              </w:rPr>
              <w:pPrChange w:id="272" w:author="ALEXANDRU-PAUL SÎRBU" w:date="2021-10-07T20:04:00Z">
                <w:pPr/>
              </w:pPrChange>
            </w:pPr>
            <w:ins w:id="273" w:author="ALEXANDRU-PAUL SÎRBU" w:date="2021-10-07T20:05:00Z">
              <w:r>
                <w:t>1, 2, 3, -4</w:t>
              </w:r>
            </w:ins>
          </w:p>
        </w:tc>
        <w:tc>
          <w:tcPr>
            <w:tcW w:w="2861" w:type="dxa"/>
            <w:vAlign w:val="center"/>
            <w:tcPrChange w:id="274" w:author="ALEXANDRU-PAUL SÎRBU" w:date="2021-10-07T20:04:00Z">
              <w:tcPr>
                <w:tcW w:w="4675" w:type="dxa"/>
                <w:gridSpan w:val="2"/>
              </w:tcPr>
            </w:tcPrChange>
          </w:tcPr>
          <w:p w14:paraId="6354C650" w14:textId="37D79536" w:rsidR="00F158AF" w:rsidRDefault="00F158AF">
            <w:pPr>
              <w:jc w:val="center"/>
              <w:rPr>
                <w:ins w:id="275" w:author="ALEXANDRU-PAUL SÎRBU" w:date="2021-10-07T20:04:00Z"/>
              </w:rPr>
              <w:pPrChange w:id="276" w:author="ALEXANDRU-PAUL SÎRBU" w:date="2021-10-07T20:04:00Z">
                <w:pPr/>
              </w:pPrChange>
            </w:pPr>
            <w:ins w:id="277" w:author="ALEXANDRU-PAUL SÎRBU" w:date="2021-10-07T20:05:00Z">
              <w:r>
                <w:t>List=</w:t>
              </w:r>
              <w:r>
                <w:rPr>
                  <w:lang w:val="en-US"/>
                </w:rPr>
                <w:t>[1, 2, 3, -4]</w:t>
              </w:r>
            </w:ins>
          </w:p>
        </w:tc>
      </w:tr>
      <w:tr w:rsidR="002F57A5" w14:paraId="5504F466" w14:textId="77777777" w:rsidTr="00F158AF">
        <w:trPr>
          <w:trHeight w:val="298"/>
          <w:ins w:id="278" w:author="ALEXANDRU-PAUL SÎRBU" w:date="2021-10-07T21:21:00Z"/>
        </w:trPr>
        <w:tc>
          <w:tcPr>
            <w:tcW w:w="2861" w:type="dxa"/>
            <w:vAlign w:val="center"/>
          </w:tcPr>
          <w:p w14:paraId="70ECB822" w14:textId="3A20D967" w:rsidR="002F57A5" w:rsidRDefault="002F57A5">
            <w:pPr>
              <w:jc w:val="center"/>
              <w:rPr>
                <w:ins w:id="279" w:author="ALEXANDRU-PAUL SÎRBU" w:date="2021-10-07T21:21:00Z"/>
              </w:rPr>
            </w:pPr>
            <w:ins w:id="280" w:author="ALEXANDRU-PAUL SÎRBU" w:date="2021-10-07T21:21:00Z">
              <w:r>
                <w:t>-</w:t>
              </w:r>
            </w:ins>
          </w:p>
        </w:tc>
        <w:tc>
          <w:tcPr>
            <w:tcW w:w="2861" w:type="dxa"/>
            <w:vAlign w:val="center"/>
          </w:tcPr>
          <w:p w14:paraId="4460EA2F" w14:textId="39369B3D" w:rsidR="002F57A5" w:rsidRDefault="002F57A5">
            <w:pPr>
              <w:jc w:val="center"/>
              <w:rPr>
                <w:ins w:id="281" w:author="ALEXANDRU-PAUL SÎRBU" w:date="2021-10-07T21:21:00Z"/>
              </w:rPr>
            </w:pPr>
            <w:ins w:id="282" w:author="ALEXANDRU-PAUL SÎRBU" w:date="2021-10-07T21:21:00Z">
              <w:r>
                <w:t>List=[]</w:t>
              </w:r>
            </w:ins>
          </w:p>
        </w:tc>
      </w:tr>
    </w:tbl>
    <w:p w14:paraId="3CFB5676" w14:textId="48FB8E78" w:rsidR="00C23B91" w:rsidRDefault="00C23B91" w:rsidP="00C23B91">
      <w:pPr>
        <w:pStyle w:val="Heading1"/>
        <w:rPr>
          <w:ins w:id="283" w:author="ALEXANDRU-PAUL SÎRBU" w:date="2021-10-07T20:12:00Z"/>
        </w:rPr>
      </w:pPr>
      <w:ins w:id="284" w:author="ALEXANDRU-PAUL SÎRBU" w:date="2021-10-07T20:12:00Z">
        <w:r>
          <w:t xml:space="preserve">F2. </w:t>
        </w:r>
        <w:r w:rsidR="002016B0">
          <w:t xml:space="preserve">Identificarea secvenței de lungime maximă unde </w:t>
        </w:r>
        <w:r w:rsidR="002016B0" w:rsidRPr="002016B0">
          <w:rPr>
            <w:rPrChange w:id="285" w:author="ALEXANDRU-PAUL SÎRBU" w:date="2021-10-07T20:1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oricare ar fi un indice j, din subsecvență(jϵ</w:t>
        </w:r>
        <w:r w:rsidR="002016B0" w:rsidRPr="002016B0">
          <w:rPr>
            <w:rPrChange w:id="286" w:author="ALEXANDRU-PAUL SÎRBU" w:date="2021-10-07T20:1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[i,p-2], unde i- indicele de inceput, p-lungimea subsecven</w:t>
        </w:r>
        <w:r w:rsidR="002016B0" w:rsidRPr="002016B0">
          <w:rPr>
            <w:rPrChange w:id="287" w:author="ALEXANDRU-PAUL SÎRBU" w:date="2021-10-07T20:1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ței) expresiile e1=x[j+1]-x[j] și e2=x[j+2]-x[j+1] au semne diferite</w:t>
        </w:r>
      </w:ins>
    </w:p>
    <w:p w14:paraId="75957E9D" w14:textId="27E607EB" w:rsidR="002016B0" w:rsidRDefault="002016B0" w:rsidP="002016B0">
      <w:pPr>
        <w:pStyle w:val="Heading2"/>
        <w:rPr>
          <w:ins w:id="288" w:author="ALEXANDRU-PAUL SÎRBU" w:date="2021-10-07T20:13:00Z"/>
        </w:rPr>
      </w:pPr>
      <w:ins w:id="289" w:author="ALEXANDRU-PAUL SÎRBU" w:date="2021-10-07T20:12:00Z">
        <w:r>
          <w:tab/>
        </w:r>
      </w:ins>
      <w:ins w:id="290" w:author="ALEXANDRU-PAUL SÎRBU" w:date="2021-10-07T20:13:00Z">
        <w:r>
          <w:t>Scenariu de rulare</w:t>
        </w:r>
      </w:ins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3179"/>
        <w:gridCol w:w="3180"/>
        <w:gridCol w:w="3180"/>
      </w:tblGrid>
      <w:tr w:rsidR="008E2D34" w14:paraId="6E04910F" w14:textId="77777777" w:rsidTr="00EA6AB1">
        <w:trPr>
          <w:trHeight w:val="472"/>
          <w:ins w:id="291" w:author="ALEXANDRU-PAUL SÎRBU" w:date="2021-10-07T20:13:00Z"/>
        </w:trPr>
        <w:tc>
          <w:tcPr>
            <w:tcW w:w="3179" w:type="dxa"/>
            <w:vAlign w:val="center"/>
          </w:tcPr>
          <w:p w14:paraId="7D8CD8A6" w14:textId="77777777" w:rsidR="008E2D34" w:rsidRDefault="008E2D34" w:rsidP="00EA6AB1">
            <w:pPr>
              <w:jc w:val="center"/>
              <w:rPr>
                <w:ins w:id="292" w:author="ALEXANDRU-PAUL SÎRBU" w:date="2021-10-07T20:13:00Z"/>
              </w:rPr>
            </w:pPr>
            <w:ins w:id="293" w:author="ALEXANDRU-PAUL SÎRBU" w:date="2021-10-07T20:13:00Z">
              <w:r>
                <w:t>Utilizator</w:t>
              </w:r>
            </w:ins>
          </w:p>
        </w:tc>
        <w:tc>
          <w:tcPr>
            <w:tcW w:w="3180" w:type="dxa"/>
            <w:vAlign w:val="center"/>
          </w:tcPr>
          <w:p w14:paraId="1F60501E" w14:textId="77777777" w:rsidR="008E2D34" w:rsidRDefault="008E2D34" w:rsidP="00EA6AB1">
            <w:pPr>
              <w:jc w:val="center"/>
              <w:rPr>
                <w:ins w:id="294" w:author="ALEXANDRU-PAUL SÎRBU" w:date="2021-10-07T20:13:00Z"/>
              </w:rPr>
            </w:pPr>
            <w:ins w:id="295" w:author="ALEXANDRU-PAUL SÎRBU" w:date="2021-10-07T20:13:00Z">
              <w:r>
                <w:t xml:space="preserve">Program </w:t>
              </w:r>
            </w:ins>
          </w:p>
        </w:tc>
        <w:tc>
          <w:tcPr>
            <w:tcW w:w="3180" w:type="dxa"/>
            <w:vAlign w:val="center"/>
          </w:tcPr>
          <w:p w14:paraId="4CEE5375" w14:textId="77777777" w:rsidR="008E2D34" w:rsidRDefault="008E2D34" w:rsidP="00EA6AB1">
            <w:pPr>
              <w:jc w:val="center"/>
              <w:rPr>
                <w:ins w:id="296" w:author="ALEXANDRU-PAUL SÎRBU" w:date="2021-10-07T20:13:00Z"/>
              </w:rPr>
            </w:pPr>
            <w:ins w:id="297" w:author="ALEXANDRU-PAUL SÎRBU" w:date="2021-10-07T20:13:00Z">
              <w:r>
                <w:t>Descriere</w:t>
              </w:r>
            </w:ins>
          </w:p>
        </w:tc>
      </w:tr>
      <w:tr w:rsidR="008E2D34" w14:paraId="7547E870" w14:textId="77777777" w:rsidTr="00EA6AB1">
        <w:trPr>
          <w:trHeight w:val="502"/>
          <w:ins w:id="298" w:author="ALEXANDRU-PAUL SÎRBU" w:date="2021-10-07T20:13:00Z"/>
        </w:trPr>
        <w:tc>
          <w:tcPr>
            <w:tcW w:w="3179" w:type="dxa"/>
            <w:vAlign w:val="center"/>
          </w:tcPr>
          <w:p w14:paraId="403DD952" w14:textId="77777777" w:rsidR="008E2D34" w:rsidRDefault="008E2D34" w:rsidP="00EA6AB1">
            <w:pPr>
              <w:jc w:val="center"/>
              <w:rPr>
                <w:ins w:id="299" w:author="ALEXANDRU-PAUL SÎRBU" w:date="2021-10-07T20:13:00Z"/>
              </w:rPr>
            </w:pPr>
          </w:p>
        </w:tc>
        <w:tc>
          <w:tcPr>
            <w:tcW w:w="3180" w:type="dxa"/>
            <w:vAlign w:val="center"/>
          </w:tcPr>
          <w:p w14:paraId="1FC6F5C8" w14:textId="77777777" w:rsidR="008E2D34" w:rsidRPr="00EA6AB1" w:rsidRDefault="008E2D34" w:rsidP="00EA6AB1">
            <w:pPr>
              <w:jc w:val="center"/>
              <w:rPr>
                <w:ins w:id="300" w:author="ALEXANDRU-PAUL SÎRBU" w:date="2021-10-07T20:13:00Z"/>
              </w:rPr>
            </w:pPr>
            <w:ins w:id="301" w:author="ALEXANDRU-PAUL SÎRBU" w:date="2021-10-07T20:13:00Z">
              <w:r>
                <w:t xml:space="preserve">Meniu + </w:t>
              </w:r>
              <w:r>
                <w:rPr>
                  <w:lang w:val="en-US"/>
                </w:rPr>
                <w:t>“Op</w:t>
              </w:r>
              <w:r>
                <w:t>țiunea dvs. este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2ECFCF13" w14:textId="77777777" w:rsidR="008E2D34" w:rsidRDefault="008E2D34" w:rsidP="00EA6AB1">
            <w:pPr>
              <w:jc w:val="center"/>
              <w:rPr>
                <w:ins w:id="302" w:author="ALEXANDRU-PAUL SÎRBU" w:date="2021-10-07T20:13:00Z"/>
              </w:rPr>
            </w:pPr>
          </w:p>
        </w:tc>
      </w:tr>
      <w:tr w:rsidR="008E2D34" w14:paraId="7F616DE0" w14:textId="77777777" w:rsidTr="00EA6AB1">
        <w:trPr>
          <w:trHeight w:val="472"/>
          <w:ins w:id="303" w:author="ALEXANDRU-PAUL SÎRBU" w:date="2021-10-07T20:13:00Z"/>
        </w:trPr>
        <w:tc>
          <w:tcPr>
            <w:tcW w:w="3179" w:type="dxa"/>
            <w:vAlign w:val="center"/>
          </w:tcPr>
          <w:p w14:paraId="62ACF70A" w14:textId="77777777" w:rsidR="008E2D34" w:rsidRDefault="008E2D34" w:rsidP="00EA6AB1">
            <w:pPr>
              <w:jc w:val="center"/>
              <w:rPr>
                <w:ins w:id="304" w:author="ALEXANDRU-PAUL SÎRBU" w:date="2021-10-07T20:13:00Z"/>
              </w:rPr>
            </w:pPr>
            <w:ins w:id="305" w:author="ALEXANDRU-PAUL SÎRBU" w:date="2021-10-07T20:13:00Z">
              <w:r>
                <w:t>1</w:t>
              </w:r>
            </w:ins>
          </w:p>
        </w:tc>
        <w:tc>
          <w:tcPr>
            <w:tcW w:w="3180" w:type="dxa"/>
            <w:vAlign w:val="center"/>
          </w:tcPr>
          <w:p w14:paraId="208E1945" w14:textId="77777777" w:rsidR="008E2D34" w:rsidRDefault="008E2D34" w:rsidP="00EA6AB1">
            <w:pPr>
              <w:jc w:val="center"/>
              <w:rPr>
                <w:ins w:id="306" w:author="ALEXANDRU-PAUL SÎRBU" w:date="2021-10-07T20:13:00Z"/>
              </w:rPr>
            </w:pPr>
          </w:p>
        </w:tc>
        <w:tc>
          <w:tcPr>
            <w:tcW w:w="3180" w:type="dxa"/>
            <w:vAlign w:val="center"/>
          </w:tcPr>
          <w:p w14:paraId="066C2F5B" w14:textId="77777777" w:rsidR="008E2D34" w:rsidRDefault="008E2D34" w:rsidP="00EA6AB1">
            <w:pPr>
              <w:jc w:val="center"/>
              <w:rPr>
                <w:ins w:id="307" w:author="ALEXANDRU-PAUL SÎRBU" w:date="2021-10-07T20:13:00Z"/>
              </w:rPr>
            </w:pPr>
            <w:ins w:id="308" w:author="ALEXANDRU-PAUL SÎRBU" w:date="2021-10-07T20:13:00Z">
              <w:r>
                <w:t>Utilizatorul introduce opțiunea 1</w:t>
              </w:r>
            </w:ins>
          </w:p>
        </w:tc>
      </w:tr>
      <w:tr w:rsidR="008E2D34" w14:paraId="1E6261F3" w14:textId="77777777" w:rsidTr="00EA6AB1">
        <w:trPr>
          <w:trHeight w:val="502"/>
          <w:ins w:id="309" w:author="ALEXANDRU-PAUL SÎRBU" w:date="2021-10-07T20:13:00Z"/>
        </w:trPr>
        <w:tc>
          <w:tcPr>
            <w:tcW w:w="3179" w:type="dxa"/>
            <w:vAlign w:val="center"/>
          </w:tcPr>
          <w:p w14:paraId="57C136F0" w14:textId="77777777" w:rsidR="008E2D34" w:rsidRDefault="008E2D34" w:rsidP="00EA6AB1">
            <w:pPr>
              <w:jc w:val="center"/>
              <w:rPr>
                <w:ins w:id="310" w:author="ALEXANDRU-PAUL SÎRBU" w:date="2021-10-07T20:13:00Z"/>
              </w:rPr>
            </w:pPr>
          </w:p>
        </w:tc>
        <w:tc>
          <w:tcPr>
            <w:tcW w:w="3180" w:type="dxa"/>
            <w:vAlign w:val="center"/>
          </w:tcPr>
          <w:p w14:paraId="2A658C1A" w14:textId="77777777" w:rsidR="008E2D34" w:rsidRPr="00EA6AB1" w:rsidRDefault="008E2D34" w:rsidP="00EA6AB1">
            <w:pPr>
              <w:jc w:val="center"/>
              <w:rPr>
                <w:ins w:id="311" w:author="ALEXANDRU-PAUL SÎRBU" w:date="2021-10-07T20:13:00Z"/>
                <w:lang w:val="en-US"/>
              </w:rPr>
            </w:pPr>
            <w:ins w:id="312" w:author="ALEXANDRU-PAUL SÎRBU" w:date="2021-10-07T20:13:00Z">
              <w:r>
                <w:rPr>
                  <w:lang w:val="en-US"/>
                </w:rPr>
                <w:t>“</w:t>
              </w:r>
              <w:r>
                <w:t>Introduceți lista în formatul dat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14BC7F0A" w14:textId="77777777" w:rsidR="008E2D34" w:rsidRDefault="008E2D34" w:rsidP="00EA6AB1">
            <w:pPr>
              <w:jc w:val="center"/>
              <w:rPr>
                <w:ins w:id="313" w:author="ALEXANDRU-PAUL SÎRBU" w:date="2021-10-07T20:13:00Z"/>
              </w:rPr>
            </w:pPr>
          </w:p>
        </w:tc>
      </w:tr>
      <w:tr w:rsidR="008E2D34" w14:paraId="0806CBDD" w14:textId="77777777" w:rsidTr="00EA6AB1">
        <w:trPr>
          <w:trHeight w:val="472"/>
          <w:ins w:id="314" w:author="ALEXANDRU-PAUL SÎRBU" w:date="2021-10-07T20:13:00Z"/>
        </w:trPr>
        <w:tc>
          <w:tcPr>
            <w:tcW w:w="3179" w:type="dxa"/>
            <w:vAlign w:val="center"/>
          </w:tcPr>
          <w:p w14:paraId="3F546D69" w14:textId="392F760A" w:rsidR="008E2D34" w:rsidRDefault="008578A7" w:rsidP="00EA6AB1">
            <w:pPr>
              <w:jc w:val="center"/>
              <w:rPr>
                <w:ins w:id="315" w:author="ALEXANDRU-PAUL SÎRBU" w:date="2021-10-07T20:13:00Z"/>
              </w:rPr>
            </w:pPr>
            <w:ins w:id="316" w:author="ALEXANDRU-PAUL SÎRBU" w:date="2021-10-07T20:18:00Z">
              <w:r>
                <w:t xml:space="preserve">-6, </w:t>
              </w:r>
            </w:ins>
            <w:ins w:id="317" w:author="ALEXANDRU-PAUL SÎRBU" w:date="2021-10-07T20:13:00Z">
              <w:r w:rsidR="008E2D34">
                <w:t>6, 3</w:t>
              </w:r>
            </w:ins>
            <w:ins w:id="318" w:author="ALEXANDRU-PAUL SÎRBU" w:date="2021-10-07T20:19:00Z">
              <w:r w:rsidR="00F71804">
                <w:t xml:space="preserve">, 4, 5 </w:t>
              </w:r>
            </w:ins>
          </w:p>
        </w:tc>
        <w:tc>
          <w:tcPr>
            <w:tcW w:w="3180" w:type="dxa"/>
            <w:vAlign w:val="center"/>
          </w:tcPr>
          <w:p w14:paraId="24F62F96" w14:textId="77777777" w:rsidR="008E2D34" w:rsidRDefault="008E2D34" w:rsidP="00EA6AB1">
            <w:pPr>
              <w:jc w:val="center"/>
              <w:rPr>
                <w:ins w:id="319" w:author="ALEXANDRU-PAUL SÎRBU" w:date="2021-10-07T20:13:00Z"/>
              </w:rPr>
            </w:pPr>
          </w:p>
        </w:tc>
        <w:tc>
          <w:tcPr>
            <w:tcW w:w="3180" w:type="dxa"/>
            <w:vAlign w:val="center"/>
          </w:tcPr>
          <w:p w14:paraId="138C4A30" w14:textId="77777777" w:rsidR="008E2D34" w:rsidRDefault="008E2D34" w:rsidP="00EA6AB1">
            <w:pPr>
              <w:jc w:val="center"/>
              <w:rPr>
                <w:ins w:id="320" w:author="ALEXANDRU-PAUL SÎRBU" w:date="2021-10-07T20:13:00Z"/>
              </w:rPr>
            </w:pPr>
            <w:ins w:id="321" w:author="ALEXANDRU-PAUL SÎRBU" w:date="2021-10-07T20:13:00Z">
              <w:r>
                <w:t>Utilizatorul introduce lista de numere cerută</w:t>
              </w:r>
            </w:ins>
          </w:p>
        </w:tc>
      </w:tr>
      <w:tr w:rsidR="008E2D34" w14:paraId="5F9C6017" w14:textId="77777777" w:rsidTr="00EA6AB1">
        <w:trPr>
          <w:trHeight w:val="472"/>
          <w:ins w:id="322" w:author="ALEXANDRU-PAUL SÎRBU" w:date="2021-10-07T20:13:00Z"/>
        </w:trPr>
        <w:tc>
          <w:tcPr>
            <w:tcW w:w="3179" w:type="dxa"/>
            <w:vAlign w:val="center"/>
          </w:tcPr>
          <w:p w14:paraId="07C78826" w14:textId="77777777" w:rsidR="008E2D34" w:rsidRDefault="008E2D34" w:rsidP="00EA6AB1">
            <w:pPr>
              <w:jc w:val="center"/>
              <w:rPr>
                <w:ins w:id="323" w:author="ALEXANDRU-PAUL SÎRBU" w:date="2021-10-07T20:13:00Z"/>
              </w:rPr>
            </w:pPr>
          </w:p>
        </w:tc>
        <w:tc>
          <w:tcPr>
            <w:tcW w:w="3180" w:type="dxa"/>
            <w:vAlign w:val="center"/>
          </w:tcPr>
          <w:p w14:paraId="0CBEC963" w14:textId="4A85EC0E" w:rsidR="008E2D34" w:rsidRPr="00EA6AB1" w:rsidRDefault="00F71804" w:rsidP="00EA6AB1">
            <w:pPr>
              <w:jc w:val="center"/>
              <w:rPr>
                <w:ins w:id="324" w:author="ALEXANDRU-PAUL SÎRBU" w:date="2021-10-07T20:13:00Z"/>
              </w:rPr>
            </w:pPr>
            <w:ins w:id="325" w:author="ALEXANDRU-PAUL SÎRBU" w:date="2021-10-07T20:19:00Z">
              <w:r>
                <w:rPr>
                  <w:lang w:val="en-US"/>
                </w:rPr>
                <w:t>“Op</w:t>
              </w:r>
              <w:r>
                <w:t>țiunea dvs. este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0E409B8E" w14:textId="77777777" w:rsidR="008E2D34" w:rsidRDefault="008E2D34" w:rsidP="00EA6AB1">
            <w:pPr>
              <w:jc w:val="center"/>
              <w:rPr>
                <w:ins w:id="326" w:author="ALEXANDRU-PAUL SÎRBU" w:date="2021-10-07T20:13:00Z"/>
              </w:rPr>
            </w:pPr>
          </w:p>
        </w:tc>
      </w:tr>
      <w:tr w:rsidR="00F71804" w14:paraId="3D544B5B" w14:textId="77777777" w:rsidTr="00EA6AB1">
        <w:trPr>
          <w:trHeight w:val="472"/>
          <w:ins w:id="327" w:author="ALEXANDRU-PAUL SÎRBU" w:date="2021-10-07T20:19:00Z"/>
        </w:trPr>
        <w:tc>
          <w:tcPr>
            <w:tcW w:w="3179" w:type="dxa"/>
            <w:vAlign w:val="center"/>
          </w:tcPr>
          <w:p w14:paraId="19B69592" w14:textId="65DBB4ED" w:rsidR="00F71804" w:rsidRDefault="00F71804" w:rsidP="00EA6AB1">
            <w:pPr>
              <w:jc w:val="center"/>
              <w:rPr>
                <w:ins w:id="328" w:author="ALEXANDRU-PAUL SÎRBU" w:date="2021-10-07T20:19:00Z"/>
              </w:rPr>
            </w:pPr>
            <w:ins w:id="329" w:author="ALEXANDRU-PAUL SÎRBU" w:date="2021-10-07T20:19:00Z">
              <w:r>
                <w:t>2</w:t>
              </w:r>
            </w:ins>
          </w:p>
        </w:tc>
        <w:tc>
          <w:tcPr>
            <w:tcW w:w="3180" w:type="dxa"/>
            <w:vAlign w:val="center"/>
          </w:tcPr>
          <w:p w14:paraId="0C94AEC6" w14:textId="77777777" w:rsidR="00F71804" w:rsidRDefault="00F71804" w:rsidP="00EA6AB1">
            <w:pPr>
              <w:jc w:val="center"/>
              <w:rPr>
                <w:ins w:id="330" w:author="ALEXANDRU-PAUL SÎRBU" w:date="2021-10-07T20:19:00Z"/>
                <w:lang w:val="en-US"/>
              </w:rPr>
            </w:pPr>
          </w:p>
        </w:tc>
        <w:tc>
          <w:tcPr>
            <w:tcW w:w="3180" w:type="dxa"/>
            <w:vAlign w:val="center"/>
          </w:tcPr>
          <w:p w14:paraId="3F01A644" w14:textId="77777777" w:rsidR="00F71804" w:rsidRDefault="00F71804" w:rsidP="00EA6AB1">
            <w:pPr>
              <w:jc w:val="center"/>
              <w:rPr>
                <w:ins w:id="331" w:author="ALEXANDRU-PAUL SÎRBU" w:date="2021-10-07T20:19:00Z"/>
              </w:rPr>
            </w:pPr>
          </w:p>
        </w:tc>
      </w:tr>
      <w:tr w:rsidR="00B33229" w14:paraId="65B728F3" w14:textId="77777777" w:rsidTr="00EA6AB1">
        <w:trPr>
          <w:trHeight w:val="472"/>
          <w:ins w:id="332" w:author="ALEXANDRU-PAUL SÎRBU" w:date="2021-10-07T20:19:00Z"/>
        </w:trPr>
        <w:tc>
          <w:tcPr>
            <w:tcW w:w="3179" w:type="dxa"/>
            <w:vAlign w:val="center"/>
          </w:tcPr>
          <w:p w14:paraId="025147B8" w14:textId="77777777" w:rsidR="00B33229" w:rsidRDefault="00B33229" w:rsidP="00EA6AB1">
            <w:pPr>
              <w:jc w:val="center"/>
              <w:rPr>
                <w:ins w:id="333" w:author="ALEXANDRU-PAUL SÎRBU" w:date="2021-10-07T20:19:00Z"/>
              </w:rPr>
            </w:pPr>
          </w:p>
        </w:tc>
        <w:tc>
          <w:tcPr>
            <w:tcW w:w="3180" w:type="dxa"/>
            <w:vAlign w:val="center"/>
          </w:tcPr>
          <w:p w14:paraId="0339209C" w14:textId="675B1C25" w:rsidR="00B33229" w:rsidRDefault="00B33229" w:rsidP="00EA6AB1">
            <w:pPr>
              <w:jc w:val="center"/>
              <w:rPr>
                <w:ins w:id="334" w:author="ALEXANDRU-PAUL SÎRBU" w:date="2021-10-07T20:19:00Z"/>
                <w:lang w:val="en-US"/>
              </w:rPr>
            </w:pPr>
            <w:ins w:id="335" w:author="ALEXANDRU-PAUL SÎRBU" w:date="2021-10-07T20:19:00Z">
              <w:r>
                <w:rPr>
                  <w:lang w:val="en-US"/>
                </w:rPr>
                <w:t>Programul</w:t>
              </w:r>
            </w:ins>
            <w:ins w:id="336" w:author="ALEXANDRU-PAUL SÎRBU" w:date="2021-10-07T20:20:00Z">
              <w:r>
                <w:rPr>
                  <w:lang w:val="en-US"/>
                </w:rPr>
                <w:t xml:space="preserve"> identifica secvența căutată între indicii 1</w:t>
              </w:r>
            </w:ins>
            <w:ins w:id="337" w:author="ALEXANDRU-PAUL SÎRBU" w:date="2021-10-07T20:41:00Z">
              <w:r w:rsidR="00EA3D60">
                <w:rPr>
                  <w:lang w:val="en-US"/>
                </w:rPr>
                <w:t>-&gt;</w:t>
              </w:r>
            </w:ins>
            <w:ins w:id="338" w:author="ALEXANDRU-PAUL SÎRBU" w:date="2021-10-07T20:20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3180" w:type="dxa"/>
            <w:vAlign w:val="center"/>
          </w:tcPr>
          <w:p w14:paraId="508538B0" w14:textId="77777777" w:rsidR="00B33229" w:rsidRDefault="00014782" w:rsidP="00EA6AB1">
            <w:pPr>
              <w:jc w:val="center"/>
              <w:rPr>
                <w:ins w:id="339" w:author="ALEXANDRU-PAUL SÎRBU" w:date="2021-10-07T20:21:00Z"/>
                <w:lang w:val="en-US"/>
              </w:rPr>
            </w:pPr>
            <w:ins w:id="340" w:author="ALEXANDRU-PAUL SÎRBU" w:date="2021-10-07T20:20:00Z">
              <w:r>
                <w:t>Secvența căutată este</w:t>
              </w:r>
            </w:ins>
          </w:p>
          <w:p w14:paraId="41A4AE15" w14:textId="7C5003C3" w:rsidR="00744FBC" w:rsidRPr="00744FBC" w:rsidRDefault="00744FBC" w:rsidP="00EA6AB1">
            <w:pPr>
              <w:jc w:val="center"/>
              <w:rPr>
                <w:ins w:id="341" w:author="ALEXANDRU-PAUL SÎRBU" w:date="2021-10-07T20:19:00Z"/>
              </w:rPr>
            </w:pPr>
            <w:ins w:id="342" w:author="ALEXANDRU-PAUL SÎRBU" w:date="2021-10-07T20:21:00Z">
              <w:r>
                <w:rPr>
                  <w:lang w:val="en-US"/>
                </w:rPr>
                <w:t>-6&lt;6&gt;3&lt;</w:t>
              </w:r>
            </w:ins>
            <w:ins w:id="343" w:author="ALEXANDRU-PAUL SÎRBU" w:date="2021-10-07T20:22:00Z">
              <w:r>
                <w:rPr>
                  <w:lang w:val="en-US"/>
                </w:rPr>
                <w:t>4 care respect</w:t>
              </w:r>
              <w:r>
                <w:t>ă condiția din meniu</w:t>
              </w:r>
            </w:ins>
          </w:p>
        </w:tc>
      </w:tr>
    </w:tbl>
    <w:p w14:paraId="3ECA9A43" w14:textId="42FE35B4" w:rsidR="008E2D34" w:rsidRDefault="007773DD" w:rsidP="008E2D34">
      <w:pPr>
        <w:rPr>
          <w:ins w:id="344" w:author="ALEXANDRU-PAUL SÎRBU" w:date="2021-10-07T20:23:00Z"/>
        </w:rPr>
      </w:pPr>
      <w:ins w:id="345" w:author="ALEXANDRU-PAUL SÎRBU" w:date="2021-10-07T20:22:00Z">
        <w:r>
          <w:tab/>
        </w:r>
      </w:ins>
    </w:p>
    <w:p w14:paraId="0C7C1125" w14:textId="77777777" w:rsidR="002F57A5" w:rsidRDefault="007773DD" w:rsidP="007773DD">
      <w:pPr>
        <w:pStyle w:val="Heading2"/>
        <w:rPr>
          <w:ins w:id="346" w:author="ALEXANDRU-PAUL SÎRBU" w:date="2021-10-07T21:24:00Z"/>
        </w:rPr>
      </w:pPr>
      <w:ins w:id="347" w:author="ALEXANDRU-PAUL SÎRBU" w:date="2021-10-07T20:23:00Z">
        <w:r>
          <w:lastRenderedPageBreak/>
          <w:tab/>
        </w:r>
      </w:ins>
    </w:p>
    <w:p w14:paraId="3CB2B442" w14:textId="77777777" w:rsidR="002F57A5" w:rsidRDefault="002F57A5" w:rsidP="007773DD">
      <w:pPr>
        <w:pStyle w:val="Heading2"/>
        <w:rPr>
          <w:ins w:id="348" w:author="ALEXANDRU-PAUL SÎRBU" w:date="2021-10-07T21:24:00Z"/>
        </w:rPr>
      </w:pPr>
    </w:p>
    <w:p w14:paraId="2D5F00F9" w14:textId="0EAA7762" w:rsidR="007773DD" w:rsidRDefault="007773DD">
      <w:pPr>
        <w:pStyle w:val="Heading2"/>
        <w:ind w:firstLine="720"/>
        <w:rPr>
          <w:ins w:id="349" w:author="ALEXANDRU-PAUL SÎRBU" w:date="2021-10-07T20:23:00Z"/>
        </w:rPr>
        <w:pPrChange w:id="350" w:author="ALEXANDRU-PAUL SÎRBU" w:date="2021-10-07T21:24:00Z">
          <w:pPr>
            <w:pStyle w:val="Heading2"/>
          </w:pPr>
        </w:pPrChange>
      </w:pPr>
      <w:ins w:id="351" w:author="ALEXANDRU-PAUL SÎRBU" w:date="2021-10-07T20:23:00Z">
        <w:r>
          <w:t>Listă de funcționaliăți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52" w:author="ALEXANDRU-PAUL SÎRBU" w:date="2021-10-07T20:2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8725"/>
        <w:tblGridChange w:id="353">
          <w:tblGrid>
            <w:gridCol w:w="625"/>
            <w:gridCol w:w="4050"/>
            <w:gridCol w:w="4675"/>
          </w:tblGrid>
        </w:tblGridChange>
      </w:tblGrid>
      <w:tr w:rsidR="00B83764" w14:paraId="529C7382" w14:textId="77777777" w:rsidTr="00B83764">
        <w:trPr>
          <w:ins w:id="354" w:author="ALEXANDRU-PAUL SÎRBU" w:date="2021-10-07T20:26:00Z"/>
        </w:trPr>
        <w:tc>
          <w:tcPr>
            <w:tcW w:w="625" w:type="dxa"/>
            <w:vAlign w:val="center"/>
            <w:tcPrChange w:id="355" w:author="ALEXANDRU-PAUL SÎRBU" w:date="2021-10-07T20:26:00Z">
              <w:tcPr>
                <w:tcW w:w="4675" w:type="dxa"/>
                <w:gridSpan w:val="2"/>
              </w:tcPr>
            </w:tcPrChange>
          </w:tcPr>
          <w:p w14:paraId="1EB79577" w14:textId="3DA27150" w:rsidR="00B83764" w:rsidRDefault="00B83764">
            <w:pPr>
              <w:jc w:val="center"/>
              <w:rPr>
                <w:ins w:id="356" w:author="ALEXANDRU-PAUL SÎRBU" w:date="2021-10-07T20:26:00Z"/>
              </w:rPr>
              <w:pPrChange w:id="357" w:author="ALEXANDRU-PAUL SÎRBU" w:date="2021-10-07T20:26:00Z">
                <w:pPr/>
              </w:pPrChange>
            </w:pPr>
            <w:ins w:id="358" w:author="ALEXANDRU-PAUL SÎRBU" w:date="2021-10-07T20:26:00Z">
              <w:r>
                <w:t>T</w:t>
              </w:r>
            </w:ins>
            <w:ins w:id="359" w:author="ALEXANDRU-PAUL SÎRBU" w:date="2021-10-07T20:29:00Z">
              <w:r w:rsidR="006B3B2B">
                <w:t>1</w:t>
              </w:r>
            </w:ins>
          </w:p>
        </w:tc>
        <w:tc>
          <w:tcPr>
            <w:tcW w:w="8725" w:type="dxa"/>
            <w:vAlign w:val="center"/>
            <w:tcPrChange w:id="360" w:author="ALEXANDRU-PAUL SÎRBU" w:date="2021-10-07T20:26:00Z">
              <w:tcPr>
                <w:tcW w:w="4675" w:type="dxa"/>
              </w:tcPr>
            </w:tcPrChange>
          </w:tcPr>
          <w:p w14:paraId="03EDBDF1" w14:textId="347EC52C" w:rsidR="00B83764" w:rsidRDefault="00950B09">
            <w:pPr>
              <w:jc w:val="center"/>
              <w:rPr>
                <w:ins w:id="361" w:author="ALEXANDRU-PAUL SÎRBU" w:date="2021-10-07T20:26:00Z"/>
              </w:rPr>
              <w:pPrChange w:id="362" w:author="ALEXANDRU-PAUL SÎRBU" w:date="2021-10-07T20:26:00Z">
                <w:pPr/>
              </w:pPrChange>
            </w:pPr>
            <w:r>
              <w:t>Verificarea propriet</w:t>
            </w:r>
            <w:r w:rsidR="00F44572">
              <w:t>ăț</w:t>
            </w:r>
            <w:r>
              <w:t>ii pe 3 elemente consecutive</w:t>
            </w:r>
          </w:p>
        </w:tc>
      </w:tr>
      <w:tr w:rsidR="00B83764" w14:paraId="7B66D418" w14:textId="77777777" w:rsidTr="00B83764">
        <w:trPr>
          <w:ins w:id="363" w:author="ALEXANDRU-PAUL SÎRBU" w:date="2021-10-07T20:26:00Z"/>
        </w:trPr>
        <w:tc>
          <w:tcPr>
            <w:tcW w:w="625" w:type="dxa"/>
            <w:vAlign w:val="center"/>
            <w:tcPrChange w:id="364" w:author="ALEXANDRU-PAUL SÎRBU" w:date="2021-10-07T20:26:00Z">
              <w:tcPr>
                <w:tcW w:w="4675" w:type="dxa"/>
                <w:gridSpan w:val="2"/>
              </w:tcPr>
            </w:tcPrChange>
          </w:tcPr>
          <w:p w14:paraId="57081B77" w14:textId="5AE7A4A9" w:rsidR="00B83764" w:rsidRDefault="00B83764">
            <w:pPr>
              <w:jc w:val="center"/>
              <w:rPr>
                <w:ins w:id="365" w:author="ALEXANDRU-PAUL SÎRBU" w:date="2021-10-07T20:26:00Z"/>
              </w:rPr>
              <w:pPrChange w:id="366" w:author="ALEXANDRU-PAUL SÎRBU" w:date="2021-10-07T20:26:00Z">
                <w:pPr/>
              </w:pPrChange>
            </w:pPr>
            <w:ins w:id="367" w:author="ALEXANDRU-PAUL SÎRBU" w:date="2021-10-07T20:26:00Z">
              <w:r>
                <w:t>T</w:t>
              </w:r>
            </w:ins>
            <w:ins w:id="368" w:author="ALEXANDRU-PAUL SÎRBU" w:date="2021-10-07T20:29:00Z">
              <w:r w:rsidR="006B3B2B">
                <w:t>2</w:t>
              </w:r>
            </w:ins>
          </w:p>
        </w:tc>
        <w:tc>
          <w:tcPr>
            <w:tcW w:w="8725" w:type="dxa"/>
            <w:vAlign w:val="center"/>
            <w:tcPrChange w:id="369" w:author="ALEXANDRU-PAUL SÎRBU" w:date="2021-10-07T20:26:00Z">
              <w:tcPr>
                <w:tcW w:w="4675" w:type="dxa"/>
              </w:tcPr>
            </w:tcPrChange>
          </w:tcPr>
          <w:p w14:paraId="6D128AE1" w14:textId="12A8A21B" w:rsidR="00B83764" w:rsidRDefault="00223D4F">
            <w:pPr>
              <w:jc w:val="center"/>
              <w:rPr>
                <w:ins w:id="370" w:author="ALEXANDRU-PAUL SÎRBU" w:date="2021-10-07T20:26:00Z"/>
              </w:rPr>
              <w:pPrChange w:id="371" w:author="ALEXANDRU-PAUL SÎRBU" w:date="2021-10-07T20:26:00Z">
                <w:pPr/>
              </w:pPrChange>
            </w:pPr>
            <w:ins w:id="372" w:author="ALEXANDRU-PAUL SÎRBU" w:date="2021-10-07T20:28:00Z">
              <w:r>
                <w:t xml:space="preserve">Verificarea continuității </w:t>
              </w:r>
              <w:r w:rsidR="00E643B8">
                <w:t>acestei proprietăți p</w:t>
              </w:r>
            </w:ins>
            <w:ins w:id="373" w:author="ALEXANDRU-PAUL SÎRBU" w:date="2021-10-07T20:47:00Z">
              <w:r w:rsidR="00FE2070">
                <w:t>t.</w:t>
              </w:r>
            </w:ins>
            <w:ins w:id="374" w:author="ALEXANDRU-PAUL SÎRBU" w:date="2021-10-07T20:28:00Z">
              <w:r w:rsidR="00E643B8">
                <w:t xml:space="preserve"> elemente cu indici consecutivi</w:t>
              </w:r>
            </w:ins>
            <w:ins w:id="375" w:author="ALEXANDRU-PAUL SÎRBU" w:date="2021-10-07T20:34:00Z">
              <w:r w:rsidR="008C65AB">
                <w:t xml:space="preserve">(det. </w:t>
              </w:r>
            </w:ins>
            <w:ins w:id="376" w:author="ALEXANDRU-PAUL SÎRBU" w:date="2021-10-07T20:46:00Z">
              <w:r w:rsidR="00DB6F17">
                <w:t>secven</w:t>
              </w:r>
            </w:ins>
            <w:ins w:id="377" w:author="ALEXANDRU-PAUL SÎRBU" w:date="2021-10-07T20:47:00Z">
              <w:r w:rsidR="00FE2070">
                <w:t>ț</w:t>
              </w:r>
            </w:ins>
            <w:ins w:id="378" w:author="ALEXANDRU-PAUL SÎRBU" w:date="2021-10-07T20:46:00Z">
              <w:r w:rsidR="00DB6F17">
                <w:t>ei</w:t>
              </w:r>
            </w:ins>
            <w:ins w:id="379" w:author="ALEXANDRU-PAUL SÎRBU" w:date="2021-10-07T20:35:00Z">
              <w:r w:rsidR="008C65AB">
                <w:t>)</w:t>
              </w:r>
            </w:ins>
          </w:p>
        </w:tc>
      </w:tr>
      <w:tr w:rsidR="00B1564B" w14:paraId="478613B9" w14:textId="77777777" w:rsidTr="00B83764">
        <w:trPr>
          <w:ins w:id="380" w:author="ALEXANDRU-PAUL SÎRBU" w:date="2021-10-07T20:29:00Z"/>
        </w:trPr>
        <w:tc>
          <w:tcPr>
            <w:tcW w:w="625" w:type="dxa"/>
            <w:vAlign w:val="center"/>
          </w:tcPr>
          <w:p w14:paraId="653462D0" w14:textId="6281CD5F" w:rsidR="00B1564B" w:rsidRDefault="00B1564B" w:rsidP="00B83764">
            <w:pPr>
              <w:jc w:val="center"/>
              <w:rPr>
                <w:ins w:id="381" w:author="ALEXANDRU-PAUL SÎRBU" w:date="2021-10-07T20:29:00Z"/>
              </w:rPr>
            </w:pPr>
            <w:ins w:id="382" w:author="ALEXANDRU-PAUL SÎRBU" w:date="2021-10-07T20:29:00Z">
              <w:r>
                <w:t>T</w:t>
              </w:r>
              <w:r w:rsidR="006B3B2B">
                <w:t>3</w:t>
              </w:r>
            </w:ins>
          </w:p>
        </w:tc>
        <w:tc>
          <w:tcPr>
            <w:tcW w:w="8725" w:type="dxa"/>
            <w:vAlign w:val="center"/>
          </w:tcPr>
          <w:p w14:paraId="25BFBB6D" w14:textId="0FBFFE1C" w:rsidR="00B1564B" w:rsidRDefault="00B1564B" w:rsidP="00B83764">
            <w:pPr>
              <w:jc w:val="center"/>
              <w:rPr>
                <w:ins w:id="383" w:author="ALEXANDRU-PAUL SÎRBU" w:date="2021-10-07T20:29:00Z"/>
              </w:rPr>
            </w:pPr>
            <w:ins w:id="384" w:author="ALEXANDRU-PAUL SÎRBU" w:date="2021-10-07T20:29:00Z">
              <w:r>
                <w:t>Implementare interfață utilizator</w:t>
              </w:r>
            </w:ins>
          </w:p>
        </w:tc>
      </w:tr>
    </w:tbl>
    <w:p w14:paraId="298E2961" w14:textId="70CE0A64" w:rsidR="007773DD" w:rsidRDefault="007773DD" w:rsidP="007773DD">
      <w:pPr>
        <w:rPr>
          <w:ins w:id="385" w:author="ALEXANDRU-PAUL SÎRBU" w:date="2021-10-07T20:29:00Z"/>
        </w:rPr>
      </w:pPr>
    </w:p>
    <w:p w14:paraId="2B7195FD" w14:textId="6BE3EC67" w:rsidR="00B1564B" w:rsidRDefault="006B3B2B" w:rsidP="006B3B2B">
      <w:pPr>
        <w:pStyle w:val="Heading2"/>
        <w:rPr>
          <w:ins w:id="386" w:author="ALEXANDRU-PAUL SÎRBU" w:date="2021-10-07T20:30:00Z"/>
        </w:rPr>
      </w:pPr>
      <w:ins w:id="387" w:author="ALEXANDRU-PAUL SÎRBU" w:date="2021-10-07T20:30:00Z">
        <w:r>
          <w:tab/>
          <w:t>Cazuri de testare</w:t>
        </w:r>
      </w:ins>
    </w:p>
    <w:p w14:paraId="21F11572" w14:textId="4E725430" w:rsidR="006B3B2B" w:rsidRDefault="006B3B2B" w:rsidP="006B3B2B">
      <w:pPr>
        <w:rPr>
          <w:ins w:id="388" w:author="ALEXANDRU-PAUL SÎRBU" w:date="2021-10-07T20:30:00Z"/>
        </w:rPr>
      </w:pPr>
      <w:ins w:id="389" w:author="ALEXANDRU-PAUL SÎRBU" w:date="2021-10-07T20:30:00Z">
        <w:r>
          <w:tab/>
          <w:t>T1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90" w:author="ALEXANDRU-PAUL SÎRBU" w:date="2021-10-07T20:3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28"/>
        <w:gridCol w:w="3028"/>
        <w:tblGridChange w:id="391">
          <w:tblGrid>
            <w:gridCol w:w="3028"/>
            <w:gridCol w:w="1647"/>
            <w:gridCol w:w="1381"/>
            <w:gridCol w:w="3294"/>
          </w:tblGrid>
        </w:tblGridChange>
      </w:tblGrid>
      <w:tr w:rsidR="006B3B2B" w14:paraId="2A826954" w14:textId="77777777" w:rsidTr="006B3B2B">
        <w:trPr>
          <w:trHeight w:val="426"/>
          <w:ins w:id="392" w:author="ALEXANDRU-PAUL SÎRBU" w:date="2021-10-07T20:30:00Z"/>
        </w:trPr>
        <w:tc>
          <w:tcPr>
            <w:tcW w:w="3028" w:type="dxa"/>
            <w:vAlign w:val="center"/>
            <w:tcPrChange w:id="393" w:author="ALEXANDRU-PAUL SÎRBU" w:date="2021-10-07T20:30:00Z">
              <w:tcPr>
                <w:tcW w:w="4675" w:type="dxa"/>
                <w:gridSpan w:val="2"/>
              </w:tcPr>
            </w:tcPrChange>
          </w:tcPr>
          <w:p w14:paraId="51E6AC6A" w14:textId="775C1F35" w:rsidR="006B3B2B" w:rsidRDefault="006B3B2B">
            <w:pPr>
              <w:jc w:val="center"/>
              <w:rPr>
                <w:ins w:id="394" w:author="ALEXANDRU-PAUL SÎRBU" w:date="2021-10-07T20:30:00Z"/>
              </w:rPr>
              <w:pPrChange w:id="395" w:author="ALEXANDRU-PAUL SÎRBU" w:date="2021-10-07T20:30:00Z">
                <w:pPr/>
              </w:pPrChange>
            </w:pPr>
            <w:ins w:id="396" w:author="ALEXANDRU-PAUL SÎRBU" w:date="2021-10-07T20:30:00Z">
              <w:r>
                <w:t xml:space="preserve">Intrare </w:t>
              </w:r>
            </w:ins>
          </w:p>
        </w:tc>
        <w:tc>
          <w:tcPr>
            <w:tcW w:w="3028" w:type="dxa"/>
            <w:vAlign w:val="center"/>
            <w:tcPrChange w:id="397" w:author="ALEXANDRU-PAUL SÎRBU" w:date="2021-10-07T20:30:00Z">
              <w:tcPr>
                <w:tcW w:w="4675" w:type="dxa"/>
                <w:gridSpan w:val="2"/>
              </w:tcPr>
            </w:tcPrChange>
          </w:tcPr>
          <w:p w14:paraId="19714C22" w14:textId="3BA33764" w:rsidR="006B3B2B" w:rsidRDefault="006B3B2B">
            <w:pPr>
              <w:jc w:val="center"/>
              <w:rPr>
                <w:ins w:id="398" w:author="ALEXANDRU-PAUL SÎRBU" w:date="2021-10-07T20:30:00Z"/>
              </w:rPr>
              <w:pPrChange w:id="399" w:author="ALEXANDRU-PAUL SÎRBU" w:date="2021-10-07T20:30:00Z">
                <w:pPr/>
              </w:pPrChange>
            </w:pPr>
            <w:ins w:id="400" w:author="ALEXANDRU-PAUL SÎRBU" w:date="2021-10-07T20:30:00Z">
              <w:r>
                <w:t>Ieșire</w:t>
              </w:r>
            </w:ins>
          </w:p>
        </w:tc>
      </w:tr>
      <w:tr w:rsidR="006B3B2B" w14:paraId="518926CC" w14:textId="77777777" w:rsidTr="006B3B2B">
        <w:trPr>
          <w:trHeight w:val="453"/>
          <w:ins w:id="401" w:author="ALEXANDRU-PAUL SÎRBU" w:date="2021-10-07T20:30:00Z"/>
        </w:trPr>
        <w:tc>
          <w:tcPr>
            <w:tcW w:w="3028" w:type="dxa"/>
            <w:vAlign w:val="center"/>
            <w:tcPrChange w:id="402" w:author="ALEXANDRU-PAUL SÎRBU" w:date="2021-10-07T20:30:00Z">
              <w:tcPr>
                <w:tcW w:w="4675" w:type="dxa"/>
                <w:gridSpan w:val="2"/>
              </w:tcPr>
            </w:tcPrChange>
          </w:tcPr>
          <w:p w14:paraId="680F7F19" w14:textId="4A2184F8" w:rsidR="006B3B2B" w:rsidRDefault="008D544D">
            <w:pPr>
              <w:jc w:val="center"/>
              <w:rPr>
                <w:ins w:id="403" w:author="ALEXANDRU-PAUL SÎRBU" w:date="2021-10-07T20:30:00Z"/>
              </w:rPr>
              <w:pPrChange w:id="404" w:author="ALEXANDRU-PAUL SÎRBU" w:date="2021-10-07T20:30:00Z">
                <w:pPr/>
              </w:pPrChange>
            </w:pPr>
            <w:ins w:id="405" w:author="ALEXANDRU-PAUL SÎRBU" w:date="2021-10-07T20:31:00Z">
              <w:r>
                <w:t xml:space="preserve">-6, 6, </w:t>
              </w:r>
            </w:ins>
            <w:ins w:id="406" w:author="ALEXANDRU-PAUL SÎRBU" w:date="2021-10-07T20:32:00Z">
              <w:r w:rsidR="00A7003C">
                <w:t>3</w:t>
              </w:r>
            </w:ins>
          </w:p>
        </w:tc>
        <w:tc>
          <w:tcPr>
            <w:tcW w:w="3028" w:type="dxa"/>
            <w:vAlign w:val="center"/>
            <w:tcPrChange w:id="407" w:author="ALEXANDRU-PAUL SÎRBU" w:date="2021-10-07T20:30:00Z">
              <w:tcPr>
                <w:tcW w:w="4675" w:type="dxa"/>
                <w:gridSpan w:val="2"/>
              </w:tcPr>
            </w:tcPrChange>
          </w:tcPr>
          <w:p w14:paraId="358BDC24" w14:textId="4E3796B1" w:rsidR="006B3B2B" w:rsidRDefault="00950B09">
            <w:pPr>
              <w:jc w:val="center"/>
              <w:rPr>
                <w:ins w:id="408" w:author="ALEXANDRU-PAUL SÎRBU" w:date="2021-10-07T20:30:00Z"/>
              </w:rPr>
              <w:pPrChange w:id="409" w:author="ALEXANDRU-PAUL SÎRBU" w:date="2021-10-07T20:30:00Z">
                <w:pPr/>
              </w:pPrChange>
            </w:pPr>
            <w:r>
              <w:t>True</w:t>
            </w:r>
          </w:p>
        </w:tc>
      </w:tr>
      <w:tr w:rsidR="006B3B2B" w14:paraId="45AE6F0A" w14:textId="77777777" w:rsidTr="006B3B2B">
        <w:trPr>
          <w:trHeight w:val="426"/>
          <w:ins w:id="410" w:author="ALEXANDRU-PAUL SÎRBU" w:date="2021-10-07T20:30:00Z"/>
        </w:trPr>
        <w:tc>
          <w:tcPr>
            <w:tcW w:w="3028" w:type="dxa"/>
            <w:vAlign w:val="center"/>
            <w:tcPrChange w:id="411" w:author="ALEXANDRU-PAUL SÎRBU" w:date="2021-10-07T20:30:00Z">
              <w:tcPr>
                <w:tcW w:w="4675" w:type="dxa"/>
                <w:gridSpan w:val="2"/>
              </w:tcPr>
            </w:tcPrChange>
          </w:tcPr>
          <w:p w14:paraId="15A23229" w14:textId="54966B3D" w:rsidR="006B3B2B" w:rsidRDefault="00FA6E89">
            <w:pPr>
              <w:jc w:val="center"/>
              <w:rPr>
                <w:ins w:id="412" w:author="ALEXANDRU-PAUL SÎRBU" w:date="2021-10-07T20:30:00Z"/>
              </w:rPr>
              <w:pPrChange w:id="413" w:author="ALEXANDRU-PAUL SÎRBU" w:date="2021-10-07T20:30:00Z">
                <w:pPr/>
              </w:pPrChange>
            </w:pPr>
            <w:ins w:id="414" w:author="ALEXANDRU-PAUL SÎRBU" w:date="2021-10-07T20:34:00Z">
              <w:r>
                <w:t xml:space="preserve"> 10, 11, 12</w:t>
              </w:r>
            </w:ins>
          </w:p>
        </w:tc>
        <w:tc>
          <w:tcPr>
            <w:tcW w:w="3028" w:type="dxa"/>
            <w:vAlign w:val="center"/>
            <w:tcPrChange w:id="415" w:author="ALEXANDRU-PAUL SÎRBU" w:date="2021-10-07T20:30:00Z">
              <w:tcPr>
                <w:tcW w:w="4675" w:type="dxa"/>
                <w:gridSpan w:val="2"/>
              </w:tcPr>
            </w:tcPrChange>
          </w:tcPr>
          <w:p w14:paraId="0A6AFE67" w14:textId="03C20D6D" w:rsidR="006B3B2B" w:rsidRDefault="00950B09">
            <w:pPr>
              <w:jc w:val="center"/>
              <w:rPr>
                <w:ins w:id="416" w:author="ALEXANDRU-PAUL SÎRBU" w:date="2021-10-07T20:30:00Z"/>
              </w:rPr>
              <w:pPrChange w:id="417" w:author="ALEXANDRU-PAUL SÎRBU" w:date="2021-10-07T20:30:00Z">
                <w:pPr/>
              </w:pPrChange>
            </w:pPr>
            <w:r>
              <w:t>False</w:t>
            </w:r>
          </w:p>
        </w:tc>
      </w:tr>
      <w:tr w:rsidR="006B3B2B" w14:paraId="33B8E0B3" w14:textId="77777777" w:rsidTr="006B3B2B">
        <w:trPr>
          <w:trHeight w:val="426"/>
          <w:ins w:id="418" w:author="ALEXANDRU-PAUL SÎRBU" w:date="2021-10-07T20:30:00Z"/>
        </w:trPr>
        <w:tc>
          <w:tcPr>
            <w:tcW w:w="3028" w:type="dxa"/>
            <w:vAlign w:val="center"/>
            <w:tcPrChange w:id="419" w:author="ALEXANDRU-PAUL SÎRBU" w:date="2021-10-07T20:30:00Z">
              <w:tcPr>
                <w:tcW w:w="4675" w:type="dxa"/>
                <w:gridSpan w:val="2"/>
              </w:tcPr>
            </w:tcPrChange>
          </w:tcPr>
          <w:p w14:paraId="4FE6A042" w14:textId="164D4AE4" w:rsidR="006B3B2B" w:rsidRDefault="00E71F92">
            <w:pPr>
              <w:jc w:val="center"/>
              <w:rPr>
                <w:ins w:id="420" w:author="ALEXANDRU-PAUL SÎRBU" w:date="2021-10-07T20:30:00Z"/>
              </w:rPr>
              <w:pPrChange w:id="421" w:author="ALEXANDRU-PAUL SÎRBU" w:date="2021-10-07T20:30:00Z">
                <w:pPr/>
              </w:pPrChange>
            </w:pPr>
            <w:ins w:id="422" w:author="ALEXANDRU-PAUL SÎRBU" w:date="2021-10-07T20:35:00Z">
              <w:r>
                <w:t>-4, 10, -6</w:t>
              </w:r>
            </w:ins>
          </w:p>
        </w:tc>
        <w:tc>
          <w:tcPr>
            <w:tcW w:w="3028" w:type="dxa"/>
            <w:vAlign w:val="center"/>
            <w:tcPrChange w:id="423" w:author="ALEXANDRU-PAUL SÎRBU" w:date="2021-10-07T20:30:00Z">
              <w:tcPr>
                <w:tcW w:w="4675" w:type="dxa"/>
                <w:gridSpan w:val="2"/>
              </w:tcPr>
            </w:tcPrChange>
          </w:tcPr>
          <w:p w14:paraId="5D9EE4B5" w14:textId="5AD5734E" w:rsidR="006B3B2B" w:rsidRDefault="00950B09">
            <w:pPr>
              <w:jc w:val="center"/>
              <w:rPr>
                <w:ins w:id="424" w:author="ALEXANDRU-PAUL SÎRBU" w:date="2021-10-07T20:30:00Z"/>
              </w:rPr>
              <w:pPrChange w:id="425" w:author="ALEXANDRU-PAUL SÎRBU" w:date="2021-10-07T20:30:00Z">
                <w:pPr/>
              </w:pPrChange>
            </w:pPr>
            <w:r>
              <w:t>True</w:t>
            </w:r>
          </w:p>
        </w:tc>
      </w:tr>
      <w:tr w:rsidR="002F57A5" w14:paraId="31E2D458" w14:textId="77777777" w:rsidTr="006B3B2B">
        <w:trPr>
          <w:trHeight w:val="426"/>
          <w:ins w:id="426" w:author="ALEXANDRU-PAUL SÎRBU" w:date="2021-10-07T21:23:00Z"/>
        </w:trPr>
        <w:tc>
          <w:tcPr>
            <w:tcW w:w="3028" w:type="dxa"/>
            <w:vAlign w:val="center"/>
          </w:tcPr>
          <w:p w14:paraId="4EB62515" w14:textId="7B788E97" w:rsidR="002F57A5" w:rsidRDefault="00F26CC9">
            <w:pPr>
              <w:jc w:val="center"/>
              <w:rPr>
                <w:ins w:id="427" w:author="ALEXANDRU-PAUL SÎRBU" w:date="2021-10-07T21:23:00Z"/>
              </w:rPr>
            </w:pPr>
            <w:r>
              <w:t>0,0,0</w:t>
            </w:r>
          </w:p>
        </w:tc>
        <w:tc>
          <w:tcPr>
            <w:tcW w:w="3028" w:type="dxa"/>
            <w:vAlign w:val="center"/>
          </w:tcPr>
          <w:p w14:paraId="3CB975A3" w14:textId="5226A626" w:rsidR="002F57A5" w:rsidRDefault="00950B09">
            <w:pPr>
              <w:jc w:val="center"/>
              <w:rPr>
                <w:ins w:id="428" w:author="ALEXANDRU-PAUL SÎRBU" w:date="2021-10-07T21:23:00Z"/>
              </w:rPr>
            </w:pPr>
            <w:r>
              <w:t>False</w:t>
            </w:r>
          </w:p>
        </w:tc>
      </w:tr>
    </w:tbl>
    <w:p w14:paraId="13148264" w14:textId="056DBA3F" w:rsidR="006B3B2B" w:rsidRDefault="006B3B2B" w:rsidP="006B3B2B">
      <w:pPr>
        <w:rPr>
          <w:ins w:id="429" w:author="ALEXANDRU-PAUL SÎRBU" w:date="2021-10-07T20:35:00Z"/>
        </w:rPr>
      </w:pPr>
    </w:p>
    <w:p w14:paraId="5D8EB65C" w14:textId="1F569BA0" w:rsidR="00582CD3" w:rsidRDefault="00582CD3" w:rsidP="006B3B2B">
      <w:pPr>
        <w:rPr>
          <w:ins w:id="430" w:author="ALEXANDRU-PAUL SÎRBU" w:date="2021-10-07T20:35:00Z"/>
        </w:rPr>
      </w:pPr>
      <w:ins w:id="431" w:author="ALEXANDRU-PAUL SÎRBU" w:date="2021-10-07T20:35:00Z">
        <w:r>
          <w:tab/>
          <w:t>T2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8"/>
      </w:tblGrid>
      <w:tr w:rsidR="00582CD3" w14:paraId="4BAD04C5" w14:textId="77777777" w:rsidTr="00EA6AB1">
        <w:trPr>
          <w:trHeight w:val="426"/>
          <w:ins w:id="432" w:author="ALEXANDRU-PAUL SÎRBU" w:date="2021-10-07T20:36:00Z"/>
        </w:trPr>
        <w:tc>
          <w:tcPr>
            <w:tcW w:w="3028" w:type="dxa"/>
            <w:vAlign w:val="center"/>
          </w:tcPr>
          <w:p w14:paraId="312736A2" w14:textId="77777777" w:rsidR="00582CD3" w:rsidRDefault="00582CD3" w:rsidP="00EA6AB1">
            <w:pPr>
              <w:jc w:val="center"/>
              <w:rPr>
                <w:ins w:id="433" w:author="ALEXANDRU-PAUL SÎRBU" w:date="2021-10-07T20:36:00Z"/>
              </w:rPr>
            </w:pPr>
            <w:ins w:id="434" w:author="ALEXANDRU-PAUL SÎRBU" w:date="2021-10-07T20:36:00Z">
              <w:r>
                <w:t xml:space="preserve">Intrare </w:t>
              </w:r>
            </w:ins>
          </w:p>
        </w:tc>
        <w:tc>
          <w:tcPr>
            <w:tcW w:w="3028" w:type="dxa"/>
            <w:vAlign w:val="center"/>
          </w:tcPr>
          <w:p w14:paraId="4867A836" w14:textId="77777777" w:rsidR="00582CD3" w:rsidRDefault="00582CD3" w:rsidP="00EA6AB1">
            <w:pPr>
              <w:jc w:val="center"/>
              <w:rPr>
                <w:ins w:id="435" w:author="ALEXANDRU-PAUL SÎRBU" w:date="2021-10-07T20:36:00Z"/>
              </w:rPr>
            </w:pPr>
            <w:ins w:id="436" w:author="ALEXANDRU-PAUL SÎRBU" w:date="2021-10-07T20:36:00Z">
              <w:r>
                <w:t>Ieșire</w:t>
              </w:r>
            </w:ins>
          </w:p>
        </w:tc>
      </w:tr>
      <w:tr w:rsidR="00582CD3" w14:paraId="7CE3D180" w14:textId="77777777" w:rsidTr="00EA6AB1">
        <w:trPr>
          <w:trHeight w:val="453"/>
          <w:ins w:id="437" w:author="ALEXANDRU-PAUL SÎRBU" w:date="2021-10-07T20:36:00Z"/>
        </w:trPr>
        <w:tc>
          <w:tcPr>
            <w:tcW w:w="3028" w:type="dxa"/>
            <w:vAlign w:val="center"/>
          </w:tcPr>
          <w:p w14:paraId="479CDBA6" w14:textId="5B8F2B21" w:rsidR="00582CD3" w:rsidRDefault="002F57A5" w:rsidP="00EA6AB1">
            <w:pPr>
              <w:jc w:val="center"/>
              <w:rPr>
                <w:ins w:id="438" w:author="ALEXANDRU-PAUL SÎRBU" w:date="2021-10-07T20:36:00Z"/>
              </w:rPr>
            </w:pPr>
            <w:ins w:id="439" w:author="ALEXANDRU-PAUL SÎRBU" w:date="2021-10-07T21:22:00Z">
              <w:r>
                <w:t>[</w:t>
              </w:r>
            </w:ins>
            <w:ins w:id="440" w:author="ALEXANDRU-PAUL SÎRBU" w:date="2021-10-07T20:36:00Z">
              <w:r w:rsidR="00582CD3">
                <w:t>-6, 6, 3, 4, 5</w:t>
              </w:r>
            </w:ins>
            <w:ins w:id="441" w:author="ALEXANDRU-PAUL SÎRBU" w:date="2021-10-07T21:22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67A3403A" w14:textId="0BDCF2FD" w:rsidR="00582CD3" w:rsidRDefault="00C1244B" w:rsidP="00EA6AB1">
            <w:pPr>
              <w:jc w:val="center"/>
              <w:rPr>
                <w:ins w:id="442" w:author="ALEXANDRU-PAUL SÎRBU" w:date="2021-10-07T20:36:00Z"/>
              </w:rPr>
            </w:pPr>
            <w:r>
              <w:t>[-6, 6, 3, 4]</w:t>
            </w:r>
          </w:p>
        </w:tc>
      </w:tr>
      <w:tr w:rsidR="00582CD3" w14:paraId="09728BBD" w14:textId="77777777" w:rsidTr="00EA6AB1">
        <w:trPr>
          <w:trHeight w:val="426"/>
          <w:ins w:id="443" w:author="ALEXANDRU-PAUL SÎRBU" w:date="2021-10-07T20:36:00Z"/>
        </w:trPr>
        <w:tc>
          <w:tcPr>
            <w:tcW w:w="3028" w:type="dxa"/>
            <w:vAlign w:val="center"/>
          </w:tcPr>
          <w:p w14:paraId="4AE912EF" w14:textId="3F3520F7" w:rsidR="00582CD3" w:rsidRDefault="002F57A5" w:rsidP="00EA6AB1">
            <w:pPr>
              <w:jc w:val="center"/>
              <w:rPr>
                <w:ins w:id="444" w:author="ALEXANDRU-PAUL SÎRBU" w:date="2021-10-07T20:36:00Z"/>
              </w:rPr>
            </w:pPr>
            <w:ins w:id="445" w:author="ALEXANDRU-PAUL SÎRBU" w:date="2021-10-07T21:22:00Z">
              <w:r>
                <w:t>[</w:t>
              </w:r>
            </w:ins>
            <w:ins w:id="446" w:author="ALEXANDRU-PAUL SÎRBU" w:date="2021-10-07T20:36:00Z">
              <w:r w:rsidR="00582CD3">
                <w:t>7, 10, 11, 12, 5</w:t>
              </w:r>
            </w:ins>
            <w:ins w:id="447" w:author="ALEXANDRU-PAUL SÎRBU" w:date="2021-10-07T21:22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6A884957" w14:textId="6FCF7C1B" w:rsidR="00582CD3" w:rsidRDefault="00C1244B" w:rsidP="00EA6AB1">
            <w:pPr>
              <w:jc w:val="center"/>
              <w:rPr>
                <w:ins w:id="448" w:author="ALEXANDRU-PAUL SÎRBU" w:date="2021-10-07T20:36:00Z"/>
              </w:rPr>
            </w:pPr>
            <w:r>
              <w:t>[11, 12</w:t>
            </w:r>
            <w:r w:rsidR="00A97C12">
              <w:t>, 5</w:t>
            </w:r>
            <w:r>
              <w:t>]</w:t>
            </w:r>
          </w:p>
        </w:tc>
      </w:tr>
      <w:tr w:rsidR="00582CD3" w14:paraId="665FE554" w14:textId="77777777" w:rsidTr="00EA6AB1">
        <w:trPr>
          <w:trHeight w:val="426"/>
          <w:ins w:id="449" w:author="ALEXANDRU-PAUL SÎRBU" w:date="2021-10-07T20:36:00Z"/>
        </w:trPr>
        <w:tc>
          <w:tcPr>
            <w:tcW w:w="3028" w:type="dxa"/>
            <w:vAlign w:val="center"/>
          </w:tcPr>
          <w:p w14:paraId="0A67922D" w14:textId="5DF7D142" w:rsidR="00582CD3" w:rsidRDefault="002F57A5" w:rsidP="00EA6AB1">
            <w:pPr>
              <w:jc w:val="center"/>
              <w:rPr>
                <w:ins w:id="450" w:author="ALEXANDRU-PAUL SÎRBU" w:date="2021-10-07T20:36:00Z"/>
              </w:rPr>
            </w:pPr>
            <w:ins w:id="451" w:author="ALEXANDRU-PAUL SÎRBU" w:date="2021-10-07T21:22:00Z">
              <w:r>
                <w:t>[</w:t>
              </w:r>
            </w:ins>
            <w:ins w:id="452" w:author="ALEXANDRU-PAUL SÎRBU" w:date="2021-10-07T20:36:00Z">
              <w:r w:rsidR="00582CD3">
                <w:t>-3, 5, -4, 10, -6, 8</w:t>
              </w:r>
            </w:ins>
            <w:ins w:id="453" w:author="ALEXANDRU-PAUL SÎRBU" w:date="2021-10-07T21:23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425F8AE2" w14:textId="4AC6C812" w:rsidR="00582CD3" w:rsidRDefault="00C1244B" w:rsidP="00EA6AB1">
            <w:pPr>
              <w:jc w:val="center"/>
              <w:rPr>
                <w:ins w:id="454" w:author="ALEXANDRU-PAUL SÎRBU" w:date="2021-10-07T20:36:00Z"/>
              </w:rPr>
            </w:pPr>
            <w:r>
              <w:t>[-3, 5, -4, 10, -6, 8]</w:t>
            </w:r>
          </w:p>
        </w:tc>
      </w:tr>
      <w:tr w:rsidR="002F57A5" w14:paraId="32911298" w14:textId="77777777" w:rsidTr="00EA6AB1">
        <w:trPr>
          <w:trHeight w:val="426"/>
          <w:ins w:id="455" w:author="ALEXANDRU-PAUL SÎRBU" w:date="2021-10-07T21:23:00Z"/>
        </w:trPr>
        <w:tc>
          <w:tcPr>
            <w:tcW w:w="3028" w:type="dxa"/>
            <w:vAlign w:val="center"/>
          </w:tcPr>
          <w:p w14:paraId="00D7AA77" w14:textId="42803C8B" w:rsidR="002F57A5" w:rsidRDefault="002F57A5" w:rsidP="00EA6AB1">
            <w:pPr>
              <w:jc w:val="center"/>
              <w:rPr>
                <w:ins w:id="456" w:author="ALEXANDRU-PAUL SÎRBU" w:date="2021-10-07T21:23:00Z"/>
              </w:rPr>
            </w:pPr>
            <w:ins w:id="457" w:author="ALEXANDRU-PAUL SÎRBU" w:date="2021-10-07T21:23:00Z">
              <w:r>
                <w:t>[]</w:t>
              </w:r>
            </w:ins>
          </w:p>
        </w:tc>
        <w:tc>
          <w:tcPr>
            <w:tcW w:w="3028" w:type="dxa"/>
            <w:vAlign w:val="center"/>
          </w:tcPr>
          <w:p w14:paraId="6CB338A5" w14:textId="55FE56AF" w:rsidR="002F57A5" w:rsidRDefault="00C1244B" w:rsidP="00EA6AB1">
            <w:pPr>
              <w:jc w:val="center"/>
              <w:rPr>
                <w:ins w:id="458" w:author="ALEXANDRU-PAUL SÎRBU" w:date="2021-10-07T21:23:00Z"/>
              </w:rPr>
            </w:pPr>
            <w:r>
              <w:t>Nu exista o secventa care sa respecte aceasta proprietate</w:t>
            </w:r>
          </w:p>
        </w:tc>
      </w:tr>
    </w:tbl>
    <w:p w14:paraId="331DDE37" w14:textId="77777777" w:rsidR="002F57A5" w:rsidRDefault="002F57A5">
      <w:pPr>
        <w:pStyle w:val="Heading1"/>
        <w:rPr>
          <w:ins w:id="459" w:author="ALEXANDRU-PAUL SÎRBU" w:date="2021-10-07T21:24:00Z"/>
        </w:rPr>
      </w:pPr>
    </w:p>
    <w:p w14:paraId="1A16E5EC" w14:textId="77777777" w:rsidR="002F57A5" w:rsidRDefault="002F57A5">
      <w:pPr>
        <w:pStyle w:val="Heading1"/>
        <w:rPr>
          <w:ins w:id="460" w:author="ALEXANDRU-PAUL SÎRBU" w:date="2021-10-07T21:24:00Z"/>
        </w:rPr>
      </w:pPr>
    </w:p>
    <w:p w14:paraId="21447CD6" w14:textId="77777777" w:rsidR="002F57A5" w:rsidRDefault="002F57A5" w:rsidP="002F57A5">
      <w:pPr>
        <w:pStyle w:val="Heading1"/>
        <w:rPr>
          <w:ins w:id="461" w:author="ALEXANDRU-PAUL SÎRBU" w:date="2021-10-07T21:25:00Z"/>
        </w:rPr>
      </w:pPr>
    </w:p>
    <w:p w14:paraId="5412EA0E" w14:textId="77777777" w:rsidR="002F57A5" w:rsidRDefault="002F57A5" w:rsidP="002F57A5">
      <w:pPr>
        <w:pStyle w:val="Heading1"/>
        <w:rPr>
          <w:ins w:id="462" w:author="ALEXANDRU-PAUL SÎRBU" w:date="2021-10-07T21:25:00Z"/>
        </w:rPr>
      </w:pPr>
    </w:p>
    <w:p w14:paraId="103F16AA" w14:textId="77777777" w:rsidR="002F57A5" w:rsidRDefault="002F57A5" w:rsidP="002F57A5">
      <w:pPr>
        <w:rPr>
          <w:ins w:id="463" w:author="ALEXANDRU-PAUL SÎRBU" w:date="2021-10-07T21:25:00Z"/>
        </w:rPr>
      </w:pPr>
    </w:p>
    <w:p w14:paraId="64484D5C" w14:textId="77777777" w:rsidR="002F57A5" w:rsidRDefault="002F57A5" w:rsidP="002F57A5">
      <w:pPr>
        <w:rPr>
          <w:ins w:id="464" w:author="ALEXANDRU-PAUL SÎRBU" w:date="2021-10-07T21:25:00Z"/>
        </w:rPr>
      </w:pPr>
    </w:p>
    <w:p w14:paraId="7B6227AD" w14:textId="77777777" w:rsidR="002F57A5" w:rsidRDefault="002F57A5" w:rsidP="002F57A5">
      <w:pPr>
        <w:rPr>
          <w:ins w:id="465" w:author="ALEXANDRU-PAUL SÎRBU" w:date="2021-10-07T21:25:00Z"/>
        </w:rPr>
      </w:pPr>
    </w:p>
    <w:p w14:paraId="65D3F050" w14:textId="44CCAEFE" w:rsidR="002F57A5" w:rsidRPr="00DD5CC0" w:rsidRDefault="00582CD3">
      <w:pPr>
        <w:pStyle w:val="Heading1"/>
        <w:rPr>
          <w:ins w:id="466" w:author="ALEXANDRU-PAUL SÎRBU" w:date="2021-10-07T21:24:00Z"/>
        </w:rPr>
        <w:pPrChange w:id="467" w:author="ALEXANDRU-PAUL SÎRBU" w:date="2021-10-07T21:26:00Z">
          <w:pPr>
            <w:pStyle w:val="Heading2"/>
          </w:pPr>
        </w:pPrChange>
      </w:pPr>
      <w:ins w:id="468" w:author="ALEXANDRU-PAUL SÎRBU" w:date="2021-10-07T20:36:00Z">
        <w:r w:rsidRPr="0040481F">
          <w:lastRenderedPageBreak/>
          <w:t xml:space="preserve">F3. Identificarea secvenței de lungime maximă în care oricare </w:t>
        </w:r>
        <w:r w:rsidRPr="00EF50DA">
          <w:t>doua elemente consectuive au cel puțin 2 cifre distincte egale</w:t>
        </w:r>
      </w:ins>
    </w:p>
    <w:p w14:paraId="20470AA8" w14:textId="6B8B9B5B" w:rsidR="00582CD3" w:rsidRDefault="00975D28" w:rsidP="00975D28">
      <w:pPr>
        <w:pStyle w:val="Heading2"/>
        <w:rPr>
          <w:ins w:id="469" w:author="ALEXANDRU-PAUL SÎRBU" w:date="2021-10-07T20:40:00Z"/>
        </w:rPr>
      </w:pPr>
      <w:ins w:id="470" w:author="ALEXANDRU-PAUL SÎRBU" w:date="2021-10-07T20:40:00Z">
        <w:r>
          <w:t>Scenariu de rulare</w:t>
        </w:r>
      </w:ins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3179"/>
        <w:gridCol w:w="3180"/>
        <w:gridCol w:w="3180"/>
      </w:tblGrid>
      <w:tr w:rsidR="00975D28" w14:paraId="334C6574" w14:textId="77777777" w:rsidTr="00EA6AB1">
        <w:trPr>
          <w:trHeight w:val="472"/>
          <w:ins w:id="471" w:author="ALEXANDRU-PAUL SÎRBU" w:date="2021-10-07T20:40:00Z"/>
        </w:trPr>
        <w:tc>
          <w:tcPr>
            <w:tcW w:w="3179" w:type="dxa"/>
            <w:vAlign w:val="center"/>
          </w:tcPr>
          <w:p w14:paraId="5CFC2B7F" w14:textId="77777777" w:rsidR="00975D28" w:rsidRDefault="00975D28" w:rsidP="00EA6AB1">
            <w:pPr>
              <w:jc w:val="center"/>
              <w:rPr>
                <w:ins w:id="472" w:author="ALEXANDRU-PAUL SÎRBU" w:date="2021-10-07T20:40:00Z"/>
              </w:rPr>
            </w:pPr>
            <w:ins w:id="473" w:author="ALEXANDRU-PAUL SÎRBU" w:date="2021-10-07T20:40:00Z">
              <w:r>
                <w:t>Utilizator</w:t>
              </w:r>
            </w:ins>
          </w:p>
        </w:tc>
        <w:tc>
          <w:tcPr>
            <w:tcW w:w="3180" w:type="dxa"/>
            <w:vAlign w:val="center"/>
          </w:tcPr>
          <w:p w14:paraId="511D8D1D" w14:textId="77777777" w:rsidR="00975D28" w:rsidRDefault="00975D28" w:rsidP="00EA6AB1">
            <w:pPr>
              <w:jc w:val="center"/>
              <w:rPr>
                <w:ins w:id="474" w:author="ALEXANDRU-PAUL SÎRBU" w:date="2021-10-07T20:40:00Z"/>
              </w:rPr>
            </w:pPr>
            <w:ins w:id="475" w:author="ALEXANDRU-PAUL SÎRBU" w:date="2021-10-07T20:40:00Z">
              <w:r>
                <w:t xml:space="preserve">Program </w:t>
              </w:r>
            </w:ins>
          </w:p>
        </w:tc>
        <w:tc>
          <w:tcPr>
            <w:tcW w:w="3180" w:type="dxa"/>
            <w:vAlign w:val="center"/>
          </w:tcPr>
          <w:p w14:paraId="75BB738A" w14:textId="77777777" w:rsidR="00975D28" w:rsidRDefault="00975D28" w:rsidP="00EA6AB1">
            <w:pPr>
              <w:jc w:val="center"/>
              <w:rPr>
                <w:ins w:id="476" w:author="ALEXANDRU-PAUL SÎRBU" w:date="2021-10-07T20:40:00Z"/>
              </w:rPr>
            </w:pPr>
            <w:ins w:id="477" w:author="ALEXANDRU-PAUL SÎRBU" w:date="2021-10-07T20:40:00Z">
              <w:r>
                <w:t>Descriere</w:t>
              </w:r>
            </w:ins>
          </w:p>
        </w:tc>
      </w:tr>
      <w:tr w:rsidR="00975D28" w14:paraId="30CFA9F6" w14:textId="77777777" w:rsidTr="00EA6AB1">
        <w:trPr>
          <w:trHeight w:val="502"/>
          <w:ins w:id="478" w:author="ALEXANDRU-PAUL SÎRBU" w:date="2021-10-07T20:40:00Z"/>
        </w:trPr>
        <w:tc>
          <w:tcPr>
            <w:tcW w:w="3179" w:type="dxa"/>
            <w:vAlign w:val="center"/>
          </w:tcPr>
          <w:p w14:paraId="14DCD169" w14:textId="77777777" w:rsidR="00975D28" w:rsidRDefault="00975D28" w:rsidP="00EA6AB1">
            <w:pPr>
              <w:jc w:val="center"/>
              <w:rPr>
                <w:ins w:id="479" w:author="ALEXANDRU-PAUL SÎRBU" w:date="2021-10-07T20:40:00Z"/>
              </w:rPr>
            </w:pPr>
          </w:p>
        </w:tc>
        <w:tc>
          <w:tcPr>
            <w:tcW w:w="3180" w:type="dxa"/>
            <w:vAlign w:val="center"/>
          </w:tcPr>
          <w:p w14:paraId="765A5A72" w14:textId="77777777" w:rsidR="00975D28" w:rsidRPr="00EA6AB1" w:rsidRDefault="00975D28" w:rsidP="00EA6AB1">
            <w:pPr>
              <w:jc w:val="center"/>
              <w:rPr>
                <w:ins w:id="480" w:author="ALEXANDRU-PAUL SÎRBU" w:date="2021-10-07T20:40:00Z"/>
              </w:rPr>
            </w:pPr>
            <w:ins w:id="481" w:author="ALEXANDRU-PAUL SÎRBU" w:date="2021-10-07T20:40:00Z">
              <w:r>
                <w:t xml:space="preserve">Meniu + </w:t>
              </w:r>
              <w:r>
                <w:rPr>
                  <w:lang w:val="en-US"/>
                </w:rPr>
                <w:t>“Op</w:t>
              </w:r>
              <w:r>
                <w:t>țiunea dvs. este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034CB530" w14:textId="77777777" w:rsidR="00975D28" w:rsidRDefault="00975D28" w:rsidP="00EA6AB1">
            <w:pPr>
              <w:jc w:val="center"/>
              <w:rPr>
                <w:ins w:id="482" w:author="ALEXANDRU-PAUL SÎRBU" w:date="2021-10-07T20:40:00Z"/>
              </w:rPr>
            </w:pPr>
          </w:p>
        </w:tc>
      </w:tr>
      <w:tr w:rsidR="00975D28" w14:paraId="4C3A5319" w14:textId="77777777" w:rsidTr="00EA6AB1">
        <w:trPr>
          <w:trHeight w:val="472"/>
          <w:ins w:id="483" w:author="ALEXANDRU-PAUL SÎRBU" w:date="2021-10-07T20:40:00Z"/>
        </w:trPr>
        <w:tc>
          <w:tcPr>
            <w:tcW w:w="3179" w:type="dxa"/>
            <w:vAlign w:val="center"/>
          </w:tcPr>
          <w:p w14:paraId="29B80CB3" w14:textId="77777777" w:rsidR="00975D28" w:rsidRDefault="00975D28" w:rsidP="00EA6AB1">
            <w:pPr>
              <w:jc w:val="center"/>
              <w:rPr>
                <w:ins w:id="484" w:author="ALEXANDRU-PAUL SÎRBU" w:date="2021-10-07T20:40:00Z"/>
              </w:rPr>
            </w:pPr>
            <w:ins w:id="485" w:author="ALEXANDRU-PAUL SÎRBU" w:date="2021-10-07T20:40:00Z">
              <w:r>
                <w:t>1</w:t>
              </w:r>
            </w:ins>
          </w:p>
        </w:tc>
        <w:tc>
          <w:tcPr>
            <w:tcW w:w="3180" w:type="dxa"/>
            <w:vAlign w:val="center"/>
          </w:tcPr>
          <w:p w14:paraId="14CC00B4" w14:textId="77777777" w:rsidR="00975D28" w:rsidRDefault="00975D28" w:rsidP="00EA6AB1">
            <w:pPr>
              <w:jc w:val="center"/>
              <w:rPr>
                <w:ins w:id="486" w:author="ALEXANDRU-PAUL SÎRBU" w:date="2021-10-07T20:40:00Z"/>
              </w:rPr>
            </w:pPr>
          </w:p>
        </w:tc>
        <w:tc>
          <w:tcPr>
            <w:tcW w:w="3180" w:type="dxa"/>
            <w:vAlign w:val="center"/>
          </w:tcPr>
          <w:p w14:paraId="7143AC6A" w14:textId="77777777" w:rsidR="00975D28" w:rsidRDefault="00975D28" w:rsidP="00EA6AB1">
            <w:pPr>
              <w:jc w:val="center"/>
              <w:rPr>
                <w:ins w:id="487" w:author="ALEXANDRU-PAUL SÎRBU" w:date="2021-10-07T20:40:00Z"/>
              </w:rPr>
            </w:pPr>
            <w:ins w:id="488" w:author="ALEXANDRU-PAUL SÎRBU" w:date="2021-10-07T20:40:00Z">
              <w:r>
                <w:t>Utilizatorul introduce opțiunea 1</w:t>
              </w:r>
            </w:ins>
          </w:p>
        </w:tc>
      </w:tr>
      <w:tr w:rsidR="00975D28" w14:paraId="167A34D5" w14:textId="77777777" w:rsidTr="00EA6AB1">
        <w:trPr>
          <w:trHeight w:val="502"/>
          <w:ins w:id="489" w:author="ALEXANDRU-PAUL SÎRBU" w:date="2021-10-07T20:40:00Z"/>
        </w:trPr>
        <w:tc>
          <w:tcPr>
            <w:tcW w:w="3179" w:type="dxa"/>
            <w:vAlign w:val="center"/>
          </w:tcPr>
          <w:p w14:paraId="7492B1D5" w14:textId="77777777" w:rsidR="00975D28" w:rsidRDefault="00975D28" w:rsidP="00EA6AB1">
            <w:pPr>
              <w:jc w:val="center"/>
              <w:rPr>
                <w:ins w:id="490" w:author="ALEXANDRU-PAUL SÎRBU" w:date="2021-10-07T20:40:00Z"/>
              </w:rPr>
            </w:pPr>
          </w:p>
        </w:tc>
        <w:tc>
          <w:tcPr>
            <w:tcW w:w="3180" w:type="dxa"/>
            <w:vAlign w:val="center"/>
          </w:tcPr>
          <w:p w14:paraId="3ABD2AB8" w14:textId="77777777" w:rsidR="00975D28" w:rsidRPr="00EA6AB1" w:rsidRDefault="00975D28" w:rsidP="00EA6AB1">
            <w:pPr>
              <w:jc w:val="center"/>
              <w:rPr>
                <w:ins w:id="491" w:author="ALEXANDRU-PAUL SÎRBU" w:date="2021-10-07T20:40:00Z"/>
                <w:lang w:val="en-US"/>
              </w:rPr>
            </w:pPr>
            <w:ins w:id="492" w:author="ALEXANDRU-PAUL SÎRBU" w:date="2021-10-07T20:40:00Z">
              <w:r>
                <w:rPr>
                  <w:lang w:val="en-US"/>
                </w:rPr>
                <w:t>“</w:t>
              </w:r>
              <w:r>
                <w:t>Introduceți lista în formatul dat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061CB5E1" w14:textId="77777777" w:rsidR="00975D28" w:rsidRDefault="00975D28" w:rsidP="00EA6AB1">
            <w:pPr>
              <w:jc w:val="center"/>
              <w:rPr>
                <w:ins w:id="493" w:author="ALEXANDRU-PAUL SÎRBU" w:date="2021-10-07T20:40:00Z"/>
              </w:rPr>
            </w:pPr>
          </w:p>
        </w:tc>
      </w:tr>
      <w:tr w:rsidR="00975D28" w14:paraId="667D4808" w14:textId="77777777" w:rsidTr="00EA6AB1">
        <w:trPr>
          <w:trHeight w:val="472"/>
          <w:ins w:id="494" w:author="ALEXANDRU-PAUL SÎRBU" w:date="2021-10-07T20:40:00Z"/>
        </w:trPr>
        <w:tc>
          <w:tcPr>
            <w:tcW w:w="3179" w:type="dxa"/>
            <w:vAlign w:val="center"/>
          </w:tcPr>
          <w:p w14:paraId="69499CC7" w14:textId="4D5A9E0B" w:rsidR="00975D28" w:rsidRDefault="00975D28" w:rsidP="00EA6AB1">
            <w:pPr>
              <w:jc w:val="center"/>
              <w:rPr>
                <w:ins w:id="495" w:author="ALEXANDRU-PAUL SÎRBU" w:date="2021-10-07T20:40:00Z"/>
              </w:rPr>
            </w:pPr>
            <w:ins w:id="496" w:author="ALEXANDRU-PAUL SÎRBU" w:date="2021-10-07T20:40:00Z">
              <w:r>
                <w:t>63, -25, 3</w:t>
              </w:r>
              <w:r w:rsidR="00EA3D60">
                <w:t>5, 126, 73</w:t>
              </w:r>
            </w:ins>
          </w:p>
        </w:tc>
        <w:tc>
          <w:tcPr>
            <w:tcW w:w="3180" w:type="dxa"/>
            <w:vAlign w:val="center"/>
          </w:tcPr>
          <w:p w14:paraId="4810707C" w14:textId="77777777" w:rsidR="00975D28" w:rsidRDefault="00975D28" w:rsidP="00EA6AB1">
            <w:pPr>
              <w:jc w:val="center"/>
              <w:rPr>
                <w:ins w:id="497" w:author="ALEXANDRU-PAUL SÎRBU" w:date="2021-10-07T20:40:00Z"/>
              </w:rPr>
            </w:pPr>
          </w:p>
        </w:tc>
        <w:tc>
          <w:tcPr>
            <w:tcW w:w="3180" w:type="dxa"/>
            <w:vAlign w:val="center"/>
          </w:tcPr>
          <w:p w14:paraId="39B817FE" w14:textId="77777777" w:rsidR="00975D28" w:rsidRDefault="00975D28" w:rsidP="00EA6AB1">
            <w:pPr>
              <w:jc w:val="center"/>
              <w:rPr>
                <w:ins w:id="498" w:author="ALEXANDRU-PAUL SÎRBU" w:date="2021-10-07T20:40:00Z"/>
              </w:rPr>
            </w:pPr>
            <w:ins w:id="499" w:author="ALEXANDRU-PAUL SÎRBU" w:date="2021-10-07T20:40:00Z">
              <w:r>
                <w:t>Utilizatorul introduce lista de numere cerută</w:t>
              </w:r>
            </w:ins>
          </w:p>
        </w:tc>
      </w:tr>
      <w:tr w:rsidR="00975D28" w14:paraId="200935C4" w14:textId="77777777" w:rsidTr="00EA6AB1">
        <w:trPr>
          <w:trHeight w:val="472"/>
          <w:ins w:id="500" w:author="ALEXANDRU-PAUL SÎRBU" w:date="2021-10-07T20:40:00Z"/>
        </w:trPr>
        <w:tc>
          <w:tcPr>
            <w:tcW w:w="3179" w:type="dxa"/>
            <w:vAlign w:val="center"/>
          </w:tcPr>
          <w:p w14:paraId="6F415629" w14:textId="77777777" w:rsidR="00975D28" w:rsidRDefault="00975D28" w:rsidP="00EA6AB1">
            <w:pPr>
              <w:jc w:val="center"/>
              <w:rPr>
                <w:ins w:id="501" w:author="ALEXANDRU-PAUL SÎRBU" w:date="2021-10-07T20:40:00Z"/>
              </w:rPr>
            </w:pPr>
          </w:p>
        </w:tc>
        <w:tc>
          <w:tcPr>
            <w:tcW w:w="3180" w:type="dxa"/>
            <w:vAlign w:val="center"/>
          </w:tcPr>
          <w:p w14:paraId="38935B61" w14:textId="7C2FBA16" w:rsidR="00975D28" w:rsidRPr="00EA6AB1" w:rsidRDefault="00EA3D60" w:rsidP="00EA6AB1">
            <w:pPr>
              <w:jc w:val="center"/>
              <w:rPr>
                <w:ins w:id="502" w:author="ALEXANDRU-PAUL SÎRBU" w:date="2021-10-07T20:40:00Z"/>
              </w:rPr>
            </w:pPr>
            <w:ins w:id="503" w:author="ALEXANDRU-PAUL SÎRBU" w:date="2021-10-07T20:40:00Z">
              <w:r>
                <w:rPr>
                  <w:lang w:val="en-US"/>
                </w:rPr>
                <w:t>“Op</w:t>
              </w:r>
              <w:r>
                <w:t>țiunea dvs. este</w:t>
              </w:r>
              <w:r>
                <w:rPr>
                  <w:lang w:val="en-US"/>
                </w:rPr>
                <w:t>”</w:t>
              </w:r>
            </w:ins>
          </w:p>
        </w:tc>
        <w:tc>
          <w:tcPr>
            <w:tcW w:w="3180" w:type="dxa"/>
            <w:vAlign w:val="center"/>
          </w:tcPr>
          <w:p w14:paraId="08257514" w14:textId="77777777" w:rsidR="00975D28" w:rsidRDefault="00975D28" w:rsidP="00EA6AB1">
            <w:pPr>
              <w:jc w:val="center"/>
              <w:rPr>
                <w:ins w:id="504" w:author="ALEXANDRU-PAUL SÎRBU" w:date="2021-10-07T20:40:00Z"/>
              </w:rPr>
            </w:pPr>
          </w:p>
        </w:tc>
      </w:tr>
      <w:tr w:rsidR="00EA3D60" w14:paraId="55BF58A9" w14:textId="77777777" w:rsidTr="00EA6AB1">
        <w:trPr>
          <w:trHeight w:val="472"/>
          <w:ins w:id="505" w:author="ALEXANDRU-PAUL SÎRBU" w:date="2021-10-07T20:41:00Z"/>
        </w:trPr>
        <w:tc>
          <w:tcPr>
            <w:tcW w:w="3179" w:type="dxa"/>
            <w:vAlign w:val="center"/>
          </w:tcPr>
          <w:p w14:paraId="5CF9847D" w14:textId="28B93EA3" w:rsidR="00EA3D60" w:rsidRDefault="00EA3D60" w:rsidP="00EA6AB1">
            <w:pPr>
              <w:jc w:val="center"/>
              <w:rPr>
                <w:ins w:id="506" w:author="ALEXANDRU-PAUL SÎRBU" w:date="2021-10-07T20:41:00Z"/>
              </w:rPr>
            </w:pPr>
            <w:ins w:id="507" w:author="ALEXANDRU-PAUL SÎRBU" w:date="2021-10-07T20:41:00Z">
              <w:r>
                <w:t>2</w:t>
              </w:r>
            </w:ins>
          </w:p>
        </w:tc>
        <w:tc>
          <w:tcPr>
            <w:tcW w:w="3180" w:type="dxa"/>
            <w:vAlign w:val="center"/>
          </w:tcPr>
          <w:p w14:paraId="6B5C9829" w14:textId="77777777" w:rsidR="00EA3D60" w:rsidRDefault="00EA3D60" w:rsidP="00EA6AB1">
            <w:pPr>
              <w:jc w:val="center"/>
              <w:rPr>
                <w:ins w:id="508" w:author="ALEXANDRU-PAUL SÎRBU" w:date="2021-10-07T20:41:00Z"/>
                <w:lang w:val="en-US"/>
              </w:rPr>
            </w:pPr>
          </w:p>
        </w:tc>
        <w:tc>
          <w:tcPr>
            <w:tcW w:w="3180" w:type="dxa"/>
            <w:vAlign w:val="center"/>
          </w:tcPr>
          <w:p w14:paraId="5A464B30" w14:textId="77777777" w:rsidR="00EA3D60" w:rsidRDefault="00EA3D60" w:rsidP="00EA6AB1">
            <w:pPr>
              <w:jc w:val="center"/>
              <w:rPr>
                <w:ins w:id="509" w:author="ALEXANDRU-PAUL SÎRBU" w:date="2021-10-07T20:41:00Z"/>
              </w:rPr>
            </w:pPr>
          </w:p>
        </w:tc>
      </w:tr>
      <w:tr w:rsidR="00EA3D60" w14:paraId="76AC0C89" w14:textId="77777777" w:rsidTr="00EA6AB1">
        <w:trPr>
          <w:trHeight w:val="472"/>
          <w:ins w:id="510" w:author="ALEXANDRU-PAUL SÎRBU" w:date="2021-10-07T20:41:00Z"/>
        </w:trPr>
        <w:tc>
          <w:tcPr>
            <w:tcW w:w="3179" w:type="dxa"/>
            <w:vAlign w:val="center"/>
          </w:tcPr>
          <w:p w14:paraId="09F40ADA" w14:textId="77777777" w:rsidR="00EA3D60" w:rsidRDefault="00EA3D60" w:rsidP="00EA6AB1">
            <w:pPr>
              <w:jc w:val="center"/>
              <w:rPr>
                <w:ins w:id="511" w:author="ALEXANDRU-PAUL SÎRBU" w:date="2021-10-07T20:41:00Z"/>
              </w:rPr>
            </w:pPr>
          </w:p>
        </w:tc>
        <w:tc>
          <w:tcPr>
            <w:tcW w:w="3180" w:type="dxa"/>
            <w:vAlign w:val="center"/>
          </w:tcPr>
          <w:p w14:paraId="7250F6B4" w14:textId="114274B5" w:rsidR="00EA3D60" w:rsidRDefault="00EA3D60" w:rsidP="00EA6AB1">
            <w:pPr>
              <w:jc w:val="center"/>
              <w:rPr>
                <w:ins w:id="512" w:author="ALEXANDRU-PAUL SÎRBU" w:date="2021-10-07T20:41:00Z"/>
                <w:lang w:val="en-US"/>
              </w:rPr>
            </w:pPr>
            <w:ins w:id="513" w:author="ALEXANDRU-PAUL SÎRBU" w:date="2021-10-07T20:41:00Z">
              <w:r>
                <w:rPr>
                  <w:lang w:val="en-US"/>
                </w:rPr>
                <w:t>Programul identifică secvența    3-&gt;5</w:t>
              </w:r>
            </w:ins>
          </w:p>
        </w:tc>
        <w:tc>
          <w:tcPr>
            <w:tcW w:w="3180" w:type="dxa"/>
            <w:vAlign w:val="center"/>
          </w:tcPr>
          <w:p w14:paraId="3F0FD172" w14:textId="77777777" w:rsidR="00EA3D60" w:rsidRDefault="00EA3D60" w:rsidP="00EA6AB1">
            <w:pPr>
              <w:jc w:val="center"/>
              <w:rPr>
                <w:ins w:id="514" w:author="ALEXANDRU-PAUL SÎRBU" w:date="2021-10-07T20:42:00Z"/>
              </w:rPr>
            </w:pPr>
            <w:ins w:id="515" w:author="ALEXANDRU-PAUL SÎRBU" w:date="2021-10-07T20:41:00Z">
              <w:r>
                <w:t xml:space="preserve">Secvența căutată este </w:t>
              </w:r>
            </w:ins>
          </w:p>
          <w:p w14:paraId="2715495C" w14:textId="1FAFEF6F" w:rsidR="00EA3D60" w:rsidRDefault="00597640" w:rsidP="00EA6AB1">
            <w:pPr>
              <w:jc w:val="center"/>
              <w:rPr>
                <w:ins w:id="516" w:author="ALEXANDRU-PAUL SÎRBU" w:date="2021-10-07T20:41:00Z"/>
              </w:rPr>
            </w:pPr>
            <w:ins w:id="517" w:author="ALEXANDRU-PAUL SÎRBU" w:date="2021-10-07T20:42:00Z">
              <w:r>
                <w:t>35,126,73</w:t>
              </w:r>
            </w:ins>
          </w:p>
        </w:tc>
      </w:tr>
    </w:tbl>
    <w:p w14:paraId="72C31B5C" w14:textId="09340898" w:rsidR="0026596A" w:rsidRDefault="00FE7579">
      <w:pPr>
        <w:pStyle w:val="Heading2"/>
        <w:rPr>
          <w:ins w:id="518" w:author="ALEXANDRU-PAUL SÎRBU" w:date="2021-10-07T20:45:00Z"/>
        </w:rPr>
      </w:pPr>
      <w:ins w:id="519" w:author="ALEXANDRU-PAUL SÎRBU" w:date="2021-10-07T20:45:00Z">
        <w:r>
          <w:tab/>
        </w:r>
        <w:r w:rsidR="0026596A">
          <w:t>Listă de funcționalități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520" w:author="ALEXANDRU-PAUL SÎRBU" w:date="2021-10-07T20:4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15"/>
        <w:gridCol w:w="8635"/>
        <w:tblGridChange w:id="521">
          <w:tblGrid>
            <w:gridCol w:w="4675"/>
            <w:gridCol w:w="4675"/>
          </w:tblGrid>
        </w:tblGridChange>
      </w:tblGrid>
      <w:tr w:rsidR="0026596A" w14:paraId="3B1D2EC7" w14:textId="77777777" w:rsidTr="0026596A">
        <w:trPr>
          <w:ins w:id="522" w:author="ALEXANDRU-PAUL SÎRBU" w:date="2021-10-07T20:45:00Z"/>
        </w:trPr>
        <w:tc>
          <w:tcPr>
            <w:tcW w:w="715" w:type="dxa"/>
            <w:vAlign w:val="center"/>
            <w:tcPrChange w:id="523" w:author="ALEXANDRU-PAUL SÎRBU" w:date="2021-10-07T20:46:00Z">
              <w:tcPr>
                <w:tcW w:w="4675" w:type="dxa"/>
              </w:tcPr>
            </w:tcPrChange>
          </w:tcPr>
          <w:p w14:paraId="4C6E7118" w14:textId="58009974" w:rsidR="0026596A" w:rsidRDefault="0026596A">
            <w:pPr>
              <w:jc w:val="center"/>
              <w:rPr>
                <w:ins w:id="524" w:author="ALEXANDRU-PAUL SÎRBU" w:date="2021-10-07T20:45:00Z"/>
              </w:rPr>
              <w:pPrChange w:id="525" w:author="ALEXANDRU-PAUL SÎRBU" w:date="2021-10-07T20:46:00Z">
                <w:pPr/>
              </w:pPrChange>
            </w:pPr>
            <w:ins w:id="526" w:author="ALEXANDRU-PAUL SÎRBU" w:date="2021-10-07T20:46:00Z">
              <w:r>
                <w:t>T1</w:t>
              </w:r>
            </w:ins>
          </w:p>
        </w:tc>
        <w:tc>
          <w:tcPr>
            <w:tcW w:w="8635" w:type="dxa"/>
            <w:vAlign w:val="center"/>
            <w:tcPrChange w:id="527" w:author="ALEXANDRU-PAUL SÎRBU" w:date="2021-10-07T20:46:00Z">
              <w:tcPr>
                <w:tcW w:w="4675" w:type="dxa"/>
              </w:tcPr>
            </w:tcPrChange>
          </w:tcPr>
          <w:p w14:paraId="43F57884" w14:textId="3C702835" w:rsidR="0026596A" w:rsidRDefault="00F44572">
            <w:pPr>
              <w:jc w:val="center"/>
              <w:rPr>
                <w:ins w:id="528" w:author="ALEXANDRU-PAUL SÎRBU" w:date="2021-10-07T20:45:00Z"/>
              </w:rPr>
              <w:pPrChange w:id="529" w:author="ALEXANDRU-PAUL SÎRBU" w:date="2021-10-07T20:46:00Z">
                <w:pPr/>
              </w:pPrChange>
            </w:pPr>
            <w:r>
              <w:t>Verificarea proprietății pe 2 elemente consecutive</w:t>
            </w:r>
          </w:p>
        </w:tc>
      </w:tr>
      <w:tr w:rsidR="0026596A" w14:paraId="1464E6C3" w14:textId="77777777" w:rsidTr="0026596A">
        <w:trPr>
          <w:ins w:id="530" w:author="ALEXANDRU-PAUL SÎRBU" w:date="2021-10-07T20:45:00Z"/>
        </w:trPr>
        <w:tc>
          <w:tcPr>
            <w:tcW w:w="715" w:type="dxa"/>
            <w:vAlign w:val="center"/>
            <w:tcPrChange w:id="531" w:author="ALEXANDRU-PAUL SÎRBU" w:date="2021-10-07T20:46:00Z">
              <w:tcPr>
                <w:tcW w:w="4675" w:type="dxa"/>
              </w:tcPr>
            </w:tcPrChange>
          </w:tcPr>
          <w:p w14:paraId="6998656D" w14:textId="21DE848C" w:rsidR="0026596A" w:rsidRDefault="0026596A">
            <w:pPr>
              <w:jc w:val="center"/>
              <w:rPr>
                <w:ins w:id="532" w:author="ALEXANDRU-PAUL SÎRBU" w:date="2021-10-07T20:45:00Z"/>
              </w:rPr>
              <w:pPrChange w:id="533" w:author="ALEXANDRU-PAUL SÎRBU" w:date="2021-10-07T20:46:00Z">
                <w:pPr/>
              </w:pPrChange>
            </w:pPr>
            <w:ins w:id="534" w:author="ALEXANDRU-PAUL SÎRBU" w:date="2021-10-07T20:46:00Z">
              <w:r>
                <w:t>T2</w:t>
              </w:r>
            </w:ins>
          </w:p>
        </w:tc>
        <w:tc>
          <w:tcPr>
            <w:tcW w:w="8635" w:type="dxa"/>
            <w:vAlign w:val="center"/>
            <w:tcPrChange w:id="535" w:author="ALEXANDRU-PAUL SÎRBU" w:date="2021-10-07T20:46:00Z">
              <w:tcPr>
                <w:tcW w:w="4675" w:type="dxa"/>
              </w:tcPr>
            </w:tcPrChange>
          </w:tcPr>
          <w:p w14:paraId="1677FE56" w14:textId="00B23C14" w:rsidR="0026596A" w:rsidRDefault="006F2F1E">
            <w:pPr>
              <w:jc w:val="center"/>
              <w:rPr>
                <w:ins w:id="536" w:author="ALEXANDRU-PAUL SÎRBU" w:date="2021-10-07T20:45:00Z"/>
              </w:rPr>
              <w:pPrChange w:id="537" w:author="ALEXANDRU-PAUL SÎRBU" w:date="2021-10-07T20:46:00Z">
                <w:pPr/>
              </w:pPrChange>
            </w:pPr>
            <w:ins w:id="538" w:author="ALEXANDRU-PAUL SÎRBU" w:date="2021-10-07T20:48:00Z">
              <w:r>
                <w:t>Asamblarea subsecvenței pe baza continuității proprietății T1</w:t>
              </w:r>
            </w:ins>
          </w:p>
        </w:tc>
      </w:tr>
      <w:tr w:rsidR="0026596A" w14:paraId="4E2F4670" w14:textId="77777777" w:rsidTr="0026596A">
        <w:trPr>
          <w:ins w:id="539" w:author="ALEXANDRU-PAUL SÎRBU" w:date="2021-10-07T20:45:00Z"/>
        </w:trPr>
        <w:tc>
          <w:tcPr>
            <w:tcW w:w="715" w:type="dxa"/>
            <w:vAlign w:val="center"/>
            <w:tcPrChange w:id="540" w:author="ALEXANDRU-PAUL SÎRBU" w:date="2021-10-07T20:46:00Z">
              <w:tcPr>
                <w:tcW w:w="4675" w:type="dxa"/>
              </w:tcPr>
            </w:tcPrChange>
          </w:tcPr>
          <w:p w14:paraId="7DF57F2F" w14:textId="556F9F94" w:rsidR="0026596A" w:rsidRDefault="0026596A">
            <w:pPr>
              <w:jc w:val="center"/>
              <w:rPr>
                <w:ins w:id="541" w:author="ALEXANDRU-PAUL SÎRBU" w:date="2021-10-07T20:45:00Z"/>
              </w:rPr>
              <w:pPrChange w:id="542" w:author="ALEXANDRU-PAUL SÎRBU" w:date="2021-10-07T20:46:00Z">
                <w:pPr/>
              </w:pPrChange>
            </w:pPr>
            <w:ins w:id="543" w:author="ALEXANDRU-PAUL SÎRBU" w:date="2021-10-07T20:46:00Z">
              <w:r>
                <w:t>T3</w:t>
              </w:r>
            </w:ins>
          </w:p>
        </w:tc>
        <w:tc>
          <w:tcPr>
            <w:tcW w:w="8635" w:type="dxa"/>
            <w:vAlign w:val="center"/>
            <w:tcPrChange w:id="544" w:author="ALEXANDRU-PAUL SÎRBU" w:date="2021-10-07T20:46:00Z">
              <w:tcPr>
                <w:tcW w:w="4675" w:type="dxa"/>
              </w:tcPr>
            </w:tcPrChange>
          </w:tcPr>
          <w:p w14:paraId="4E1D1EB1" w14:textId="4D9B3984" w:rsidR="0026596A" w:rsidRDefault="006F2F1E">
            <w:pPr>
              <w:jc w:val="center"/>
              <w:rPr>
                <w:ins w:id="545" w:author="ALEXANDRU-PAUL SÎRBU" w:date="2021-10-07T20:45:00Z"/>
              </w:rPr>
              <w:pPrChange w:id="546" w:author="ALEXANDRU-PAUL SÎRBU" w:date="2021-10-07T20:46:00Z">
                <w:pPr/>
              </w:pPrChange>
            </w:pPr>
            <w:ins w:id="547" w:author="ALEXANDRU-PAUL SÎRBU" w:date="2021-10-07T20:48:00Z">
              <w:r>
                <w:t>Implementare interfață utilizator</w:t>
              </w:r>
            </w:ins>
          </w:p>
        </w:tc>
      </w:tr>
    </w:tbl>
    <w:p w14:paraId="04BEF939" w14:textId="45AC5289" w:rsidR="0026596A" w:rsidRDefault="007523EB" w:rsidP="007523EB">
      <w:pPr>
        <w:pStyle w:val="Heading2"/>
        <w:rPr>
          <w:ins w:id="548" w:author="ALEXANDRU-PAUL SÎRBU" w:date="2021-10-07T20:51:00Z"/>
        </w:rPr>
      </w:pPr>
      <w:ins w:id="549" w:author="ALEXANDRU-PAUL SÎRBU" w:date="2021-10-07T20:51:00Z">
        <w:r>
          <w:tab/>
          <w:t>Cazuri de testare</w:t>
        </w:r>
      </w:ins>
    </w:p>
    <w:p w14:paraId="7EE732F3" w14:textId="3A8E13B4" w:rsidR="007523EB" w:rsidRDefault="007523EB" w:rsidP="007523EB">
      <w:pPr>
        <w:rPr>
          <w:ins w:id="550" w:author="ALEXANDRU-PAUL SÎRBU" w:date="2021-10-07T20:53:00Z"/>
        </w:rPr>
      </w:pPr>
      <w:ins w:id="551" w:author="ALEXANDRU-PAUL SÎRBU" w:date="2021-10-07T20:51:00Z">
        <w:r>
          <w:tab/>
        </w:r>
      </w:ins>
      <w:ins w:id="552" w:author="ALEXANDRU-PAUL SÎRBU" w:date="2021-10-07T20:52:00Z">
        <w:r>
          <w:t>T1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8"/>
      </w:tblGrid>
      <w:tr w:rsidR="0078194B" w14:paraId="5CB7CA66" w14:textId="77777777" w:rsidTr="00EA6AB1">
        <w:trPr>
          <w:trHeight w:val="426"/>
          <w:ins w:id="553" w:author="ALEXANDRU-PAUL SÎRBU" w:date="2021-10-07T20:53:00Z"/>
        </w:trPr>
        <w:tc>
          <w:tcPr>
            <w:tcW w:w="3028" w:type="dxa"/>
            <w:vAlign w:val="center"/>
          </w:tcPr>
          <w:p w14:paraId="691D8183" w14:textId="77777777" w:rsidR="0078194B" w:rsidRDefault="0078194B" w:rsidP="00EA6AB1">
            <w:pPr>
              <w:jc w:val="center"/>
              <w:rPr>
                <w:ins w:id="554" w:author="ALEXANDRU-PAUL SÎRBU" w:date="2021-10-07T20:53:00Z"/>
              </w:rPr>
            </w:pPr>
            <w:ins w:id="555" w:author="ALEXANDRU-PAUL SÎRBU" w:date="2021-10-07T20:53:00Z">
              <w:r>
                <w:t xml:space="preserve">Intrare </w:t>
              </w:r>
            </w:ins>
          </w:p>
        </w:tc>
        <w:tc>
          <w:tcPr>
            <w:tcW w:w="3028" w:type="dxa"/>
            <w:vAlign w:val="center"/>
          </w:tcPr>
          <w:p w14:paraId="2BFE7ABF" w14:textId="77777777" w:rsidR="0078194B" w:rsidRDefault="0078194B" w:rsidP="00EA6AB1">
            <w:pPr>
              <w:jc w:val="center"/>
              <w:rPr>
                <w:ins w:id="556" w:author="ALEXANDRU-PAUL SÎRBU" w:date="2021-10-07T20:53:00Z"/>
              </w:rPr>
            </w:pPr>
            <w:ins w:id="557" w:author="ALEXANDRU-PAUL SÎRBU" w:date="2021-10-07T20:53:00Z">
              <w:r>
                <w:t>Ieșire</w:t>
              </w:r>
            </w:ins>
          </w:p>
        </w:tc>
      </w:tr>
      <w:tr w:rsidR="0078194B" w14:paraId="51101180" w14:textId="77777777" w:rsidTr="00EA6AB1">
        <w:trPr>
          <w:trHeight w:val="453"/>
          <w:ins w:id="558" w:author="ALEXANDRU-PAUL SÎRBU" w:date="2021-10-07T20:53:00Z"/>
        </w:trPr>
        <w:tc>
          <w:tcPr>
            <w:tcW w:w="3028" w:type="dxa"/>
            <w:vAlign w:val="center"/>
          </w:tcPr>
          <w:p w14:paraId="11DCA32B" w14:textId="6EE7A264" w:rsidR="0078194B" w:rsidRDefault="00F74AFA" w:rsidP="00EA6AB1">
            <w:pPr>
              <w:jc w:val="center"/>
              <w:rPr>
                <w:ins w:id="559" w:author="ALEXANDRU-PAUL SÎRBU" w:date="2021-10-07T20:53:00Z"/>
              </w:rPr>
            </w:pPr>
            <w:ins w:id="560" w:author="ALEXANDRU-PAUL SÎRBU" w:date="2021-10-07T20:54:00Z">
              <w:r>
                <w:t>126</w:t>
              </w:r>
            </w:ins>
            <w:r w:rsidR="00DD5CC0">
              <w:t>52</w:t>
            </w:r>
            <w:ins w:id="561" w:author="ALEXANDRU-PAUL SÎRBU" w:date="2021-10-07T20:54:00Z">
              <w:r>
                <w:t xml:space="preserve">, </w:t>
              </w:r>
            </w:ins>
            <w:r w:rsidR="00DD5CC0">
              <w:t>26</w:t>
            </w:r>
          </w:p>
        </w:tc>
        <w:tc>
          <w:tcPr>
            <w:tcW w:w="3028" w:type="dxa"/>
            <w:vAlign w:val="center"/>
          </w:tcPr>
          <w:p w14:paraId="586C629D" w14:textId="66C25BE2" w:rsidR="0078194B" w:rsidRDefault="00012454" w:rsidP="00EA6AB1">
            <w:pPr>
              <w:jc w:val="center"/>
              <w:rPr>
                <w:ins w:id="562" w:author="ALEXANDRU-PAUL SÎRBU" w:date="2021-10-07T20:53:00Z"/>
              </w:rPr>
            </w:pPr>
            <w:r>
              <w:t>True</w:t>
            </w:r>
          </w:p>
        </w:tc>
      </w:tr>
      <w:tr w:rsidR="0078194B" w14:paraId="1222BF4A" w14:textId="77777777" w:rsidTr="00EA6AB1">
        <w:trPr>
          <w:trHeight w:val="426"/>
          <w:ins w:id="563" w:author="ALEXANDRU-PAUL SÎRBU" w:date="2021-10-07T20:53:00Z"/>
        </w:trPr>
        <w:tc>
          <w:tcPr>
            <w:tcW w:w="3028" w:type="dxa"/>
            <w:vAlign w:val="center"/>
          </w:tcPr>
          <w:p w14:paraId="707C4DFD" w14:textId="5B6545B4" w:rsidR="0078194B" w:rsidRDefault="00D515F0" w:rsidP="00EA6AB1">
            <w:pPr>
              <w:jc w:val="center"/>
              <w:rPr>
                <w:ins w:id="564" w:author="ALEXANDRU-PAUL SÎRBU" w:date="2021-10-07T20:53:00Z"/>
              </w:rPr>
            </w:pPr>
            <w:ins w:id="565" w:author="ALEXANDRU-PAUL SÎRBU" w:date="2021-10-07T20:55:00Z">
              <w:r>
                <w:t>35</w:t>
              </w:r>
            </w:ins>
            <w:r w:rsidR="00DD5CC0">
              <w:t>89</w:t>
            </w:r>
            <w:r w:rsidR="00396897">
              <w:t>9</w:t>
            </w:r>
            <w:r w:rsidR="00DD5CC0">
              <w:t>6</w:t>
            </w:r>
            <w:ins w:id="566" w:author="ALEXANDRU-PAUL SÎRBU" w:date="2021-10-07T20:55:00Z">
              <w:r>
                <w:t>,</w:t>
              </w:r>
            </w:ins>
            <w:ins w:id="567" w:author="ALEXANDRU-PAUL SÎRBU" w:date="2021-10-07T20:56:00Z">
              <w:r>
                <w:t xml:space="preserve"> </w:t>
              </w:r>
            </w:ins>
            <w:r w:rsidR="00DD5CC0">
              <w:t>19</w:t>
            </w:r>
            <w:r w:rsidR="00396897">
              <w:t>9</w:t>
            </w:r>
          </w:p>
        </w:tc>
        <w:tc>
          <w:tcPr>
            <w:tcW w:w="3028" w:type="dxa"/>
            <w:vAlign w:val="center"/>
          </w:tcPr>
          <w:p w14:paraId="6BC8D1BA" w14:textId="7189022F" w:rsidR="0078194B" w:rsidRDefault="00012454" w:rsidP="00EA6AB1">
            <w:pPr>
              <w:jc w:val="center"/>
              <w:rPr>
                <w:ins w:id="568" w:author="ALEXANDRU-PAUL SÎRBU" w:date="2021-10-07T20:53:00Z"/>
              </w:rPr>
            </w:pPr>
            <w:r>
              <w:t>False</w:t>
            </w:r>
          </w:p>
        </w:tc>
      </w:tr>
      <w:tr w:rsidR="0078194B" w14:paraId="0CA5F0DD" w14:textId="77777777" w:rsidTr="00EA6AB1">
        <w:trPr>
          <w:trHeight w:val="426"/>
          <w:ins w:id="569" w:author="ALEXANDRU-PAUL SÎRBU" w:date="2021-10-07T20:53:00Z"/>
        </w:trPr>
        <w:tc>
          <w:tcPr>
            <w:tcW w:w="3028" w:type="dxa"/>
            <w:vAlign w:val="center"/>
          </w:tcPr>
          <w:p w14:paraId="5A1130F4" w14:textId="7A6F4115" w:rsidR="0078194B" w:rsidRDefault="00D515F0" w:rsidP="00EA6AB1">
            <w:pPr>
              <w:jc w:val="center"/>
              <w:rPr>
                <w:ins w:id="570" w:author="ALEXANDRU-PAUL SÎRBU" w:date="2021-10-07T20:53:00Z"/>
              </w:rPr>
            </w:pPr>
            <w:ins w:id="571" w:author="ALEXANDRU-PAUL SÎRBU" w:date="2021-10-07T20:56:00Z">
              <w:r>
                <w:t>896</w:t>
              </w:r>
            </w:ins>
            <w:r w:rsidR="00DD5CC0">
              <w:t>63</w:t>
            </w:r>
            <w:ins w:id="572" w:author="ALEXANDRU-PAUL SÎRBU" w:date="2021-10-07T20:56:00Z">
              <w:r w:rsidR="004450C2">
                <w:t xml:space="preserve">, </w:t>
              </w:r>
            </w:ins>
            <w:r w:rsidR="00DD5CC0">
              <w:t>36</w:t>
            </w:r>
          </w:p>
        </w:tc>
        <w:tc>
          <w:tcPr>
            <w:tcW w:w="3028" w:type="dxa"/>
            <w:vAlign w:val="center"/>
          </w:tcPr>
          <w:p w14:paraId="608FEDE2" w14:textId="6685DCDB" w:rsidR="0078194B" w:rsidRDefault="00012454" w:rsidP="00EA6AB1">
            <w:pPr>
              <w:jc w:val="center"/>
              <w:rPr>
                <w:ins w:id="573" w:author="ALEXANDRU-PAUL SÎRBU" w:date="2021-10-07T20:53:00Z"/>
              </w:rPr>
            </w:pPr>
            <w:r>
              <w:t>True</w:t>
            </w:r>
          </w:p>
        </w:tc>
      </w:tr>
      <w:tr w:rsidR="002F57A5" w14:paraId="6E268D41" w14:textId="77777777" w:rsidTr="00EA6AB1">
        <w:trPr>
          <w:trHeight w:val="426"/>
          <w:ins w:id="574" w:author="ALEXANDRU-PAUL SÎRBU" w:date="2021-10-07T21:23:00Z"/>
        </w:trPr>
        <w:tc>
          <w:tcPr>
            <w:tcW w:w="3028" w:type="dxa"/>
            <w:vAlign w:val="center"/>
          </w:tcPr>
          <w:p w14:paraId="3801CE73" w14:textId="4E611EEF" w:rsidR="002F57A5" w:rsidRDefault="00DD5CC0" w:rsidP="00EA6AB1">
            <w:pPr>
              <w:jc w:val="center"/>
              <w:rPr>
                <w:ins w:id="575" w:author="ALEXANDRU-PAUL SÎRBU" w:date="2021-10-07T21:23:00Z"/>
              </w:rPr>
            </w:pPr>
            <w:r>
              <w:t>0,0</w:t>
            </w:r>
          </w:p>
        </w:tc>
        <w:tc>
          <w:tcPr>
            <w:tcW w:w="3028" w:type="dxa"/>
            <w:vAlign w:val="center"/>
          </w:tcPr>
          <w:p w14:paraId="3859F55C" w14:textId="4DC9C0B0" w:rsidR="002F57A5" w:rsidRDefault="00012454" w:rsidP="00EA6AB1">
            <w:pPr>
              <w:jc w:val="center"/>
              <w:rPr>
                <w:ins w:id="576" w:author="ALEXANDRU-PAUL SÎRBU" w:date="2021-10-07T21:23:00Z"/>
              </w:rPr>
            </w:pPr>
            <w:r>
              <w:t>False</w:t>
            </w:r>
          </w:p>
        </w:tc>
      </w:tr>
    </w:tbl>
    <w:p w14:paraId="7796A3F9" w14:textId="1A3E0886" w:rsidR="0078194B" w:rsidRDefault="0078194B" w:rsidP="007523EB">
      <w:pPr>
        <w:rPr>
          <w:ins w:id="577" w:author="ALEXANDRU-PAUL SÎRBU" w:date="2021-10-07T20:57:00Z"/>
        </w:rPr>
      </w:pPr>
    </w:p>
    <w:p w14:paraId="58D9B5A0" w14:textId="7CCAA15D" w:rsidR="0018201C" w:rsidRDefault="0018201C" w:rsidP="007523EB">
      <w:pPr>
        <w:rPr>
          <w:ins w:id="578" w:author="ALEXANDRU-PAUL SÎRBU" w:date="2021-10-07T20:57:00Z"/>
        </w:rPr>
      </w:pPr>
      <w:ins w:id="579" w:author="ALEXANDRU-PAUL SÎRBU" w:date="2021-10-07T20:57:00Z">
        <w:r>
          <w:tab/>
          <w:t>T2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8"/>
      </w:tblGrid>
      <w:tr w:rsidR="0018201C" w14:paraId="3B2832A3" w14:textId="77777777" w:rsidTr="00EA6AB1">
        <w:trPr>
          <w:trHeight w:val="426"/>
          <w:ins w:id="580" w:author="ALEXANDRU-PAUL SÎRBU" w:date="2021-10-07T20:57:00Z"/>
        </w:trPr>
        <w:tc>
          <w:tcPr>
            <w:tcW w:w="3028" w:type="dxa"/>
            <w:vAlign w:val="center"/>
          </w:tcPr>
          <w:p w14:paraId="5A519C7E" w14:textId="77777777" w:rsidR="0018201C" w:rsidRDefault="0018201C" w:rsidP="00EA6AB1">
            <w:pPr>
              <w:jc w:val="center"/>
              <w:rPr>
                <w:ins w:id="581" w:author="ALEXANDRU-PAUL SÎRBU" w:date="2021-10-07T20:57:00Z"/>
              </w:rPr>
            </w:pPr>
            <w:ins w:id="582" w:author="ALEXANDRU-PAUL SÎRBU" w:date="2021-10-07T20:57:00Z">
              <w:r>
                <w:t xml:space="preserve">Intrare </w:t>
              </w:r>
            </w:ins>
          </w:p>
        </w:tc>
        <w:tc>
          <w:tcPr>
            <w:tcW w:w="3028" w:type="dxa"/>
            <w:vAlign w:val="center"/>
          </w:tcPr>
          <w:p w14:paraId="07ED7182" w14:textId="77777777" w:rsidR="0018201C" w:rsidRDefault="0018201C" w:rsidP="00EA6AB1">
            <w:pPr>
              <w:jc w:val="center"/>
              <w:rPr>
                <w:ins w:id="583" w:author="ALEXANDRU-PAUL SÎRBU" w:date="2021-10-07T20:57:00Z"/>
              </w:rPr>
            </w:pPr>
            <w:ins w:id="584" w:author="ALEXANDRU-PAUL SÎRBU" w:date="2021-10-07T20:57:00Z">
              <w:r>
                <w:t>Ieșire</w:t>
              </w:r>
            </w:ins>
          </w:p>
        </w:tc>
      </w:tr>
      <w:tr w:rsidR="0018201C" w14:paraId="02E51D96" w14:textId="77777777" w:rsidTr="00EA6AB1">
        <w:trPr>
          <w:trHeight w:val="453"/>
          <w:ins w:id="585" w:author="ALEXANDRU-PAUL SÎRBU" w:date="2021-10-07T20:57:00Z"/>
        </w:trPr>
        <w:tc>
          <w:tcPr>
            <w:tcW w:w="3028" w:type="dxa"/>
            <w:vAlign w:val="center"/>
          </w:tcPr>
          <w:p w14:paraId="102B69B7" w14:textId="26690619" w:rsidR="0018201C" w:rsidRDefault="002F57A5" w:rsidP="00EA6AB1">
            <w:pPr>
              <w:jc w:val="center"/>
              <w:rPr>
                <w:ins w:id="586" w:author="ALEXANDRU-PAUL SÎRBU" w:date="2021-10-07T20:57:00Z"/>
              </w:rPr>
            </w:pPr>
            <w:ins w:id="587" w:author="ALEXANDRU-PAUL SÎRBU" w:date="2021-10-07T21:23:00Z">
              <w:r>
                <w:t>[</w:t>
              </w:r>
            </w:ins>
            <w:ins w:id="588" w:author="ALEXANDRU-PAUL SÎRBU" w:date="2021-10-07T20:57:00Z">
              <w:r w:rsidR="0018201C">
                <w:t xml:space="preserve">-63, -25, </w:t>
              </w:r>
            </w:ins>
            <w:r w:rsidR="0092752B">
              <w:t>12</w:t>
            </w:r>
            <w:ins w:id="589" w:author="ALEXANDRU-PAUL SÎRBU" w:date="2021-10-07T20:57:00Z">
              <w:r w:rsidR="0018201C">
                <w:t>, 126</w:t>
              </w:r>
            </w:ins>
            <w:r w:rsidR="00396897">
              <w:t>52</w:t>
            </w:r>
            <w:ins w:id="590" w:author="ALEXANDRU-PAUL SÎRBU" w:date="2021-10-07T20:57:00Z">
              <w:r w:rsidR="0018201C">
                <w:t xml:space="preserve">, </w:t>
              </w:r>
            </w:ins>
            <w:r w:rsidR="00396897">
              <w:t>26</w:t>
            </w:r>
            <w:ins w:id="591" w:author="ALEXANDRU-PAUL SÎRBU" w:date="2021-10-07T21:23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6C83446E" w14:textId="06F94FE3" w:rsidR="0018201C" w:rsidRDefault="004D566F" w:rsidP="00EA6AB1">
            <w:pPr>
              <w:jc w:val="center"/>
              <w:rPr>
                <w:ins w:id="592" w:author="ALEXANDRU-PAUL SÎRBU" w:date="2021-10-07T20:57:00Z"/>
              </w:rPr>
            </w:pPr>
            <w:r>
              <w:t>[12, 12652, 26]</w:t>
            </w:r>
          </w:p>
        </w:tc>
      </w:tr>
      <w:tr w:rsidR="0018201C" w14:paraId="593ECB07" w14:textId="77777777" w:rsidTr="00EA6AB1">
        <w:trPr>
          <w:trHeight w:val="426"/>
          <w:ins w:id="593" w:author="ALEXANDRU-PAUL SÎRBU" w:date="2021-10-07T20:57:00Z"/>
        </w:trPr>
        <w:tc>
          <w:tcPr>
            <w:tcW w:w="3028" w:type="dxa"/>
            <w:vAlign w:val="center"/>
          </w:tcPr>
          <w:p w14:paraId="2AACAD14" w14:textId="06D2DB5A" w:rsidR="0018201C" w:rsidRDefault="002F57A5" w:rsidP="00EA6AB1">
            <w:pPr>
              <w:jc w:val="center"/>
              <w:rPr>
                <w:ins w:id="594" w:author="ALEXANDRU-PAUL SÎRBU" w:date="2021-10-07T20:57:00Z"/>
              </w:rPr>
            </w:pPr>
            <w:ins w:id="595" w:author="ALEXANDRU-PAUL SÎRBU" w:date="2021-10-07T21:23:00Z">
              <w:r>
                <w:t>[</w:t>
              </w:r>
            </w:ins>
            <w:ins w:id="596" w:author="ALEXANDRU-PAUL SÎRBU" w:date="2021-10-07T20:57:00Z">
              <w:r w:rsidR="0018201C">
                <w:t>25, 35, 43, 64</w:t>
              </w:r>
            </w:ins>
            <w:ins w:id="597" w:author="ALEXANDRU-PAUL SÎRBU" w:date="2021-10-07T21:23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3D78AAD7" w14:textId="5D5C5649" w:rsidR="0018201C" w:rsidRDefault="004D566F" w:rsidP="00EA6AB1">
            <w:pPr>
              <w:jc w:val="center"/>
              <w:rPr>
                <w:ins w:id="598" w:author="ALEXANDRU-PAUL SÎRBU" w:date="2021-10-07T20:57:00Z"/>
              </w:rPr>
            </w:pPr>
            <w:r>
              <w:t>Nu exista o secventa care sa respecta aveasta proprietate</w:t>
            </w:r>
          </w:p>
        </w:tc>
      </w:tr>
      <w:tr w:rsidR="0018201C" w14:paraId="29F92733" w14:textId="77777777" w:rsidTr="00EA6AB1">
        <w:trPr>
          <w:trHeight w:val="426"/>
          <w:ins w:id="599" w:author="ALEXANDRU-PAUL SÎRBU" w:date="2021-10-07T20:57:00Z"/>
        </w:trPr>
        <w:tc>
          <w:tcPr>
            <w:tcW w:w="3028" w:type="dxa"/>
            <w:vAlign w:val="center"/>
          </w:tcPr>
          <w:p w14:paraId="58FFABF9" w14:textId="78A33DF2" w:rsidR="0018201C" w:rsidRDefault="002F57A5" w:rsidP="00EA6AB1">
            <w:pPr>
              <w:jc w:val="center"/>
              <w:rPr>
                <w:ins w:id="600" w:author="ALEXANDRU-PAUL SÎRBU" w:date="2021-10-07T20:57:00Z"/>
              </w:rPr>
            </w:pPr>
            <w:ins w:id="601" w:author="ALEXANDRU-PAUL SÎRBU" w:date="2021-10-07T21:23:00Z">
              <w:r>
                <w:t>[</w:t>
              </w:r>
            </w:ins>
            <w:ins w:id="602" w:author="ALEXANDRU-PAUL SÎRBU" w:date="2021-10-07T20:57:00Z">
              <w:r w:rsidR="0018201C">
                <w:t>25</w:t>
              </w:r>
            </w:ins>
            <w:r w:rsidR="0092752B">
              <w:t>1</w:t>
            </w:r>
            <w:ins w:id="603" w:author="ALEXANDRU-PAUL SÎRBU" w:date="2021-10-07T20:57:00Z">
              <w:r w:rsidR="0018201C">
                <w:t>, 35</w:t>
              </w:r>
            </w:ins>
            <w:r w:rsidR="0092752B">
              <w:t>1</w:t>
            </w:r>
            <w:ins w:id="604" w:author="ALEXANDRU-PAUL SÎRBU" w:date="2021-10-07T20:57:00Z">
              <w:r w:rsidR="0018201C">
                <w:t>, 896</w:t>
              </w:r>
            </w:ins>
            <w:r w:rsidR="0092752B">
              <w:t>63</w:t>
            </w:r>
            <w:ins w:id="605" w:author="ALEXANDRU-PAUL SÎRBU" w:date="2021-10-07T20:57:00Z">
              <w:r w:rsidR="0018201C">
                <w:t xml:space="preserve">, </w:t>
              </w:r>
            </w:ins>
            <w:r w:rsidR="0092752B">
              <w:t>36</w:t>
            </w:r>
            <w:ins w:id="606" w:author="ALEXANDRU-PAUL SÎRBU" w:date="2021-10-07T20:57:00Z">
              <w:r w:rsidR="0018201C">
                <w:t>, 3687, 32</w:t>
              </w:r>
            </w:ins>
            <w:ins w:id="607" w:author="ALEXANDRU-PAUL SÎRBU" w:date="2021-10-07T21:23:00Z">
              <w:r>
                <w:t>]</w:t>
              </w:r>
            </w:ins>
          </w:p>
        </w:tc>
        <w:tc>
          <w:tcPr>
            <w:tcW w:w="3028" w:type="dxa"/>
            <w:vAlign w:val="center"/>
          </w:tcPr>
          <w:p w14:paraId="637566E4" w14:textId="466B1783" w:rsidR="0018201C" w:rsidRDefault="004D566F" w:rsidP="00EA6AB1">
            <w:pPr>
              <w:jc w:val="center"/>
              <w:rPr>
                <w:ins w:id="608" w:author="ALEXANDRU-PAUL SÎRBU" w:date="2021-10-07T20:57:00Z"/>
              </w:rPr>
            </w:pPr>
            <w:r>
              <w:t>[89663, 36, 3687]</w:t>
            </w:r>
          </w:p>
        </w:tc>
      </w:tr>
      <w:tr w:rsidR="002F57A5" w14:paraId="632FF6E9" w14:textId="77777777" w:rsidTr="00EA6AB1">
        <w:trPr>
          <w:trHeight w:val="426"/>
          <w:ins w:id="609" w:author="ALEXANDRU-PAUL SÎRBU" w:date="2021-10-07T21:24:00Z"/>
        </w:trPr>
        <w:tc>
          <w:tcPr>
            <w:tcW w:w="3028" w:type="dxa"/>
            <w:vAlign w:val="center"/>
          </w:tcPr>
          <w:p w14:paraId="3125CC69" w14:textId="66DA7514" w:rsidR="002F57A5" w:rsidRDefault="002F57A5" w:rsidP="00EA6AB1">
            <w:pPr>
              <w:jc w:val="center"/>
              <w:rPr>
                <w:ins w:id="610" w:author="ALEXANDRU-PAUL SÎRBU" w:date="2021-10-07T21:24:00Z"/>
              </w:rPr>
            </w:pPr>
            <w:ins w:id="611" w:author="ALEXANDRU-PAUL SÎRBU" w:date="2021-10-07T21:24:00Z">
              <w:r>
                <w:t>[]</w:t>
              </w:r>
            </w:ins>
          </w:p>
        </w:tc>
        <w:tc>
          <w:tcPr>
            <w:tcW w:w="3028" w:type="dxa"/>
            <w:vAlign w:val="center"/>
          </w:tcPr>
          <w:p w14:paraId="121FA600" w14:textId="0005F52E" w:rsidR="002F57A5" w:rsidRDefault="004D566F" w:rsidP="00EA6AB1">
            <w:pPr>
              <w:jc w:val="center"/>
              <w:rPr>
                <w:ins w:id="612" w:author="ALEXANDRU-PAUL SÎRBU" w:date="2021-10-07T21:24:00Z"/>
              </w:rPr>
            </w:pPr>
            <w:r>
              <w:t>Nu exista o secventa care sa respecta aveasta proprietate</w:t>
            </w:r>
          </w:p>
        </w:tc>
      </w:tr>
    </w:tbl>
    <w:p w14:paraId="049D5E15" w14:textId="1F574D51" w:rsidR="0018201C" w:rsidRDefault="0018201C" w:rsidP="007523EB">
      <w:pPr>
        <w:rPr>
          <w:ins w:id="613" w:author="ALEXANDRU-PAUL SÎRBU" w:date="2021-10-07T21:14:00Z"/>
        </w:rPr>
      </w:pPr>
    </w:p>
    <w:p w14:paraId="733DD67E" w14:textId="713A827E" w:rsidR="0013288F" w:rsidRDefault="0013288F" w:rsidP="0013288F">
      <w:pPr>
        <w:pStyle w:val="Heading1"/>
        <w:rPr>
          <w:ins w:id="614" w:author="ALEXANDRU-PAUL SÎRBU" w:date="2021-10-07T21:15:00Z"/>
        </w:rPr>
      </w:pPr>
      <w:ins w:id="615" w:author="ALEXANDRU-PAUL SÎRBU" w:date="2021-10-07T21:14:00Z">
        <w:r>
          <w:t>Cerințe minime de rulare</w:t>
        </w:r>
      </w:ins>
      <w:ins w:id="616" w:author="ALEXANDRU-PAUL SÎRBU" w:date="2021-10-07T21:15:00Z">
        <w:r w:rsidR="0092113A">
          <w:t>:</w:t>
        </w:r>
      </w:ins>
    </w:p>
    <w:p w14:paraId="6CAD09D7" w14:textId="7825BC79" w:rsidR="0092113A" w:rsidRDefault="0092113A" w:rsidP="0092113A">
      <w:pPr>
        <w:rPr>
          <w:ins w:id="617" w:author="ALEXANDRU-PAUL SÎRBU" w:date="2021-10-07T21:15:00Z"/>
        </w:rPr>
      </w:pPr>
      <w:ins w:id="618" w:author="ALEXANDRU-PAUL SÎRBU" w:date="2021-10-07T21:15:00Z">
        <w:r>
          <w:tab/>
          <w:t>-dispozitiv cu sistem de operare Windows, MacOS, Linux</w:t>
        </w:r>
      </w:ins>
    </w:p>
    <w:p w14:paraId="5ABC6431" w14:textId="73DA50EF" w:rsidR="0092113A" w:rsidRPr="0092113A" w:rsidRDefault="0092113A">
      <w:pPr>
        <w:rPr>
          <w:lang w:val="en-US"/>
          <w:rPrChange w:id="619" w:author="ALEXANDRU-PAUL SÎRBU" w:date="2021-10-07T21:15:00Z">
            <w:rPr/>
          </w:rPrChange>
        </w:rPr>
        <w:pPrChange w:id="620" w:author="ALEXANDRU-PAUL SÎRBU" w:date="2021-10-07T21:15:00Z">
          <w:pPr>
            <w:ind w:firstLine="720"/>
          </w:pPr>
        </w:pPrChange>
      </w:pPr>
      <w:ins w:id="621" w:author="ALEXANDRU-PAUL SÎRBU" w:date="2021-10-07T21:15:00Z">
        <w:r>
          <w:tab/>
          <w:t>-interpretor Pytohn (versiune 3.9</w:t>
        </w:r>
        <w:r>
          <w:rPr>
            <w:lang w:val="en-US"/>
          </w:rPr>
          <w:t xml:space="preserve"> sau mai nou</w:t>
        </w:r>
        <w:r>
          <w:t>ă</w:t>
        </w:r>
      </w:ins>
      <w:ins w:id="622" w:author="ALEXANDRU-PAUL SÎRBU" w:date="2021-10-07T21:16:00Z">
        <w:r>
          <w:rPr>
            <w:lang w:val="en-US"/>
          </w:rPr>
          <w:t>)</w:t>
        </w:r>
      </w:ins>
    </w:p>
    <w:sectPr w:rsidR="0092113A" w:rsidRPr="009211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ED64" w14:textId="77777777" w:rsidR="00860BF9" w:rsidRDefault="00860BF9" w:rsidP="0092620A">
      <w:pPr>
        <w:spacing w:after="0" w:line="240" w:lineRule="auto"/>
      </w:pPr>
      <w:r>
        <w:separator/>
      </w:r>
    </w:p>
  </w:endnote>
  <w:endnote w:type="continuationSeparator" w:id="0">
    <w:p w14:paraId="4CA8852A" w14:textId="77777777" w:rsidR="00860BF9" w:rsidRDefault="00860BF9" w:rsidP="0092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3FA0" w14:textId="39EADA0A" w:rsidR="0092113A" w:rsidRPr="0092113A" w:rsidRDefault="0092113A">
    <w:pPr>
      <w:pStyle w:val="Footer"/>
      <w:rPr>
        <w:lang w:val="en-US"/>
        <w:rPrChange w:id="623" w:author="ALEXANDRU-PAUL SÎRBU" w:date="2021-10-07T21:16:00Z">
          <w:rPr/>
        </w:rPrChange>
      </w:rPr>
    </w:pPr>
    <w:ins w:id="624" w:author="ALEXANDRU-PAUL SÎRBU" w:date="2021-10-07T21:16:00Z">
      <w:r>
        <w:rPr>
          <w:lang w:val="en-US"/>
        </w:rPr>
        <w:t>Realizat de S</w:t>
      </w:r>
      <w:r>
        <w:t>î</w:t>
      </w:r>
      <w:r>
        <w:rPr>
          <w:lang w:val="en-US"/>
        </w:rPr>
        <w:t>rbu Alexandru-Paul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F31C" w14:textId="77777777" w:rsidR="00860BF9" w:rsidRDefault="00860BF9" w:rsidP="0092620A">
      <w:pPr>
        <w:spacing w:after="0" w:line="240" w:lineRule="auto"/>
      </w:pPr>
      <w:r>
        <w:separator/>
      </w:r>
    </w:p>
  </w:footnote>
  <w:footnote w:type="continuationSeparator" w:id="0">
    <w:p w14:paraId="507568DD" w14:textId="77777777" w:rsidR="00860BF9" w:rsidRDefault="00860BF9" w:rsidP="0092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A134" w14:textId="5988AD29" w:rsidR="0092620A" w:rsidRPr="0092620A" w:rsidRDefault="0092620A" w:rsidP="0092620A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DOCUMENTAȚIE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9CB"/>
    <w:multiLevelType w:val="hybridMultilevel"/>
    <w:tmpl w:val="E9D06CD0"/>
    <w:lvl w:ilvl="0" w:tplc="522A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U-PAUL SÎRBU">
    <w15:presenceInfo w15:providerId="None" w15:userId="ALEXANDRU-PAUL SÎRB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NotTrackMove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1"/>
    <w:rsid w:val="00012454"/>
    <w:rsid w:val="00014782"/>
    <w:rsid w:val="000759B7"/>
    <w:rsid w:val="000C6575"/>
    <w:rsid w:val="000D3921"/>
    <w:rsid w:val="000F07F4"/>
    <w:rsid w:val="00100442"/>
    <w:rsid w:val="0013288F"/>
    <w:rsid w:val="0018201C"/>
    <w:rsid w:val="001A348D"/>
    <w:rsid w:val="001C39ED"/>
    <w:rsid w:val="002016B0"/>
    <w:rsid w:val="00223D4F"/>
    <w:rsid w:val="00224131"/>
    <w:rsid w:val="0026596A"/>
    <w:rsid w:val="002659A2"/>
    <w:rsid w:val="002A43AC"/>
    <w:rsid w:val="002D7E08"/>
    <w:rsid w:val="002F3B75"/>
    <w:rsid w:val="002F57A5"/>
    <w:rsid w:val="00304840"/>
    <w:rsid w:val="003300CF"/>
    <w:rsid w:val="0035046E"/>
    <w:rsid w:val="003517E8"/>
    <w:rsid w:val="00366B9F"/>
    <w:rsid w:val="00370E60"/>
    <w:rsid w:val="00396897"/>
    <w:rsid w:val="003A61DE"/>
    <w:rsid w:val="003E172D"/>
    <w:rsid w:val="0040481F"/>
    <w:rsid w:val="004157AE"/>
    <w:rsid w:val="004450C2"/>
    <w:rsid w:val="00472C5F"/>
    <w:rsid w:val="004D566F"/>
    <w:rsid w:val="00550F2D"/>
    <w:rsid w:val="00563E18"/>
    <w:rsid w:val="005651BD"/>
    <w:rsid w:val="00572C1F"/>
    <w:rsid w:val="00582CD3"/>
    <w:rsid w:val="00597640"/>
    <w:rsid w:val="005C782F"/>
    <w:rsid w:val="00686C41"/>
    <w:rsid w:val="0069286B"/>
    <w:rsid w:val="006B3B2B"/>
    <w:rsid w:val="006C7533"/>
    <w:rsid w:val="006F2F1E"/>
    <w:rsid w:val="00742016"/>
    <w:rsid w:val="00744FBC"/>
    <w:rsid w:val="007523EB"/>
    <w:rsid w:val="00765CAF"/>
    <w:rsid w:val="007773DD"/>
    <w:rsid w:val="0078194B"/>
    <w:rsid w:val="007925D1"/>
    <w:rsid w:val="007A2898"/>
    <w:rsid w:val="007B36FF"/>
    <w:rsid w:val="00836E9B"/>
    <w:rsid w:val="008578A7"/>
    <w:rsid w:val="00860BF9"/>
    <w:rsid w:val="008C418E"/>
    <w:rsid w:val="008C65AB"/>
    <w:rsid w:val="008D0E0D"/>
    <w:rsid w:val="008D544D"/>
    <w:rsid w:val="008E2D34"/>
    <w:rsid w:val="0092113A"/>
    <w:rsid w:val="0092620A"/>
    <w:rsid w:val="0092752B"/>
    <w:rsid w:val="00950B09"/>
    <w:rsid w:val="00975D28"/>
    <w:rsid w:val="009A062D"/>
    <w:rsid w:val="009A47BA"/>
    <w:rsid w:val="00A7003C"/>
    <w:rsid w:val="00A97C12"/>
    <w:rsid w:val="00AD5E56"/>
    <w:rsid w:val="00B1564B"/>
    <w:rsid w:val="00B20E89"/>
    <w:rsid w:val="00B33229"/>
    <w:rsid w:val="00B53921"/>
    <w:rsid w:val="00B64684"/>
    <w:rsid w:val="00B759F4"/>
    <w:rsid w:val="00B83764"/>
    <w:rsid w:val="00BC64A0"/>
    <w:rsid w:val="00C1101E"/>
    <w:rsid w:val="00C1244B"/>
    <w:rsid w:val="00C1294A"/>
    <w:rsid w:val="00C1650D"/>
    <w:rsid w:val="00C23B91"/>
    <w:rsid w:val="00C763A1"/>
    <w:rsid w:val="00CE0118"/>
    <w:rsid w:val="00D178DC"/>
    <w:rsid w:val="00D515F0"/>
    <w:rsid w:val="00D62ED7"/>
    <w:rsid w:val="00D9289C"/>
    <w:rsid w:val="00DB6F17"/>
    <w:rsid w:val="00DC70CD"/>
    <w:rsid w:val="00DD5CC0"/>
    <w:rsid w:val="00E211C3"/>
    <w:rsid w:val="00E643B8"/>
    <w:rsid w:val="00E71F92"/>
    <w:rsid w:val="00EA3D60"/>
    <w:rsid w:val="00EF50DA"/>
    <w:rsid w:val="00F158AF"/>
    <w:rsid w:val="00F26CC9"/>
    <w:rsid w:val="00F44572"/>
    <w:rsid w:val="00F71804"/>
    <w:rsid w:val="00F74AFA"/>
    <w:rsid w:val="00F9577B"/>
    <w:rsid w:val="00FA6E89"/>
    <w:rsid w:val="00FE2070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93A5"/>
  <w15:chartTrackingRefBased/>
  <w15:docId w15:val="{2F878813-33D5-49F6-BDA6-5C221F9B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0A"/>
  </w:style>
  <w:style w:type="paragraph" w:styleId="Footer">
    <w:name w:val="footer"/>
    <w:basedOn w:val="Normal"/>
    <w:link w:val="FooterChar"/>
    <w:uiPriority w:val="99"/>
    <w:unhideWhenUsed/>
    <w:rsid w:val="0092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20A"/>
  </w:style>
  <w:style w:type="character" w:customStyle="1" w:styleId="Heading2Char">
    <w:name w:val="Heading 2 Char"/>
    <w:basedOn w:val="DefaultParagraphFont"/>
    <w:link w:val="Heading2"/>
    <w:uiPriority w:val="9"/>
    <w:rsid w:val="00C7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3921"/>
    <w:pPr>
      <w:ind w:left="720"/>
      <w:contextualSpacing/>
    </w:pPr>
  </w:style>
  <w:style w:type="table" w:styleId="TableGrid">
    <w:name w:val="Table Grid"/>
    <w:basedOn w:val="TableNormal"/>
    <w:uiPriority w:val="39"/>
    <w:rsid w:val="00C1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8" ma:contentTypeDescription="Create a new document." ma:contentTypeScope="" ma:versionID="aa30d51bfa9f90d79ada0fe83120c5a1">
  <xsd:schema xmlns:xsd="http://www.w3.org/2001/XMLSchema" xmlns:xs="http://www.w3.org/2001/XMLSchema" xmlns:p="http://schemas.microsoft.com/office/2006/metadata/properties" xmlns:ns3="92780a60-d0dd-4258-b065-a00abe5f9a23" targetNamespace="http://schemas.microsoft.com/office/2006/metadata/properties" ma:root="true" ma:fieldsID="fdb8960f84fcfc12091e51ffc05dd293" ns3:_=""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08205C-C719-4722-9C64-0E06DE6065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8FFF8-B41D-43D6-8987-071B30715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F304BE-5DEA-42B1-A356-FE9E8D6029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5D289-07E3-4608-B2E7-43201455E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98</cp:revision>
  <dcterms:created xsi:type="dcterms:W3CDTF">2021-10-07T16:25:00Z</dcterms:created>
  <dcterms:modified xsi:type="dcterms:W3CDTF">2021-10-12T18:55:00Z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